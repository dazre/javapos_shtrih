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99320" w14:textId="77777777" w:rsidR="008600F7" w:rsidRPr="00C30CE7" w:rsidRDefault="005F4782" w:rsidP="0085242A">
      <w:pPr>
        <w:spacing w:after="0" w:line="360" w:lineRule="auto"/>
        <w:ind w:firstLine="709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 w:rsidRPr="00C30CE7">
        <w:rPr>
          <w:rFonts w:ascii="Times New Roman" w:hAnsi="Times New Roman" w:cs="Times New Roman"/>
          <w:sz w:val="28"/>
          <w:szCs w:val="28"/>
        </w:rPr>
        <w:t>Проект</w:t>
      </w:r>
    </w:p>
    <w:p w14:paraId="597E0C76" w14:textId="77777777" w:rsidR="00784FF1" w:rsidRPr="00C30CE7" w:rsidRDefault="00784FF1" w:rsidP="0085242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B102E7" w14:textId="77777777" w:rsidR="008600F7" w:rsidRPr="00C30CE7" w:rsidRDefault="006869B4" w:rsidP="0085242A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30CE7">
        <w:rPr>
          <w:rFonts w:ascii="Times New Roman" w:hAnsi="Times New Roman" w:cs="Times New Roman"/>
          <w:b/>
          <w:sz w:val="28"/>
          <w:szCs w:val="28"/>
        </w:rPr>
        <w:t>МЕТОДИЧЕСКИЕ РЕКОМЕНДАЦИИ</w:t>
      </w:r>
    </w:p>
    <w:p w14:paraId="48C9314F" w14:textId="77777777" w:rsidR="008600F7" w:rsidRPr="00C30CE7" w:rsidRDefault="006869B4" w:rsidP="008524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0CE7">
        <w:rPr>
          <w:rFonts w:ascii="Times New Roman" w:hAnsi="Times New Roman" w:cs="Times New Roman"/>
          <w:sz w:val="28"/>
          <w:szCs w:val="28"/>
        </w:rPr>
        <w:t>для проведения эксперимента по маркировке табачной продукции средствами идентификации и мониторингу оборот</w:t>
      </w:r>
      <w:r w:rsidR="00424A83" w:rsidRPr="00C30CE7">
        <w:rPr>
          <w:rFonts w:ascii="Times New Roman" w:hAnsi="Times New Roman" w:cs="Times New Roman"/>
          <w:sz w:val="28"/>
          <w:szCs w:val="28"/>
        </w:rPr>
        <w:t>а</w:t>
      </w:r>
      <w:r w:rsidRPr="00C30CE7">
        <w:rPr>
          <w:rFonts w:ascii="Times New Roman" w:hAnsi="Times New Roman" w:cs="Times New Roman"/>
          <w:sz w:val="28"/>
          <w:szCs w:val="28"/>
        </w:rPr>
        <w:t xml:space="preserve"> табачной продукции на территории Российской Федерации</w:t>
      </w:r>
    </w:p>
    <w:p w14:paraId="697571EC" w14:textId="77777777" w:rsidR="008600F7" w:rsidRPr="00C30CE7" w:rsidRDefault="008600F7" w:rsidP="0085242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9A05CD9" w14:textId="77777777" w:rsidR="008600F7" w:rsidRPr="00C30CE7" w:rsidRDefault="006869B4" w:rsidP="0085242A">
      <w:pPr>
        <w:pStyle w:val="a"/>
        <w:numPr>
          <w:ilvl w:val="0"/>
          <w:numId w:val="9"/>
        </w:numPr>
        <w:ind w:left="0"/>
        <w:jc w:val="center"/>
        <w:rPr>
          <w:b/>
          <w:color w:val="auto"/>
        </w:rPr>
      </w:pPr>
      <w:r w:rsidRPr="00C30CE7">
        <w:rPr>
          <w:b/>
          <w:color w:val="auto"/>
        </w:rPr>
        <w:t>Общие положения</w:t>
      </w:r>
    </w:p>
    <w:p w14:paraId="7816E32B" w14:textId="77777777" w:rsidR="002E1D02" w:rsidRPr="00C30CE7" w:rsidRDefault="002E1D02" w:rsidP="0085242A">
      <w:pPr>
        <w:pStyle w:val="a"/>
        <w:numPr>
          <w:ilvl w:val="0"/>
          <w:numId w:val="0"/>
        </w:numPr>
        <w:rPr>
          <w:b/>
          <w:color w:val="auto"/>
        </w:rPr>
      </w:pPr>
    </w:p>
    <w:p w14:paraId="2115EFDE" w14:textId="23F2EBDF" w:rsidR="008600F7" w:rsidRPr="00C30CE7" w:rsidRDefault="006869B4" w:rsidP="00AE0037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30CE7">
        <w:rPr>
          <w:rFonts w:ascii="Times New Roman" w:hAnsi="Times New Roman" w:cs="Times New Roman"/>
          <w:color w:val="auto"/>
          <w:sz w:val="28"/>
          <w:szCs w:val="28"/>
        </w:rPr>
        <w:t>Настоящие Методические рекомендации</w:t>
      </w:r>
      <w:r w:rsidR="004847EA">
        <w:rPr>
          <w:rFonts w:ascii="Times New Roman" w:hAnsi="Times New Roman" w:cs="Times New Roman"/>
          <w:color w:val="auto"/>
          <w:sz w:val="28"/>
          <w:szCs w:val="28"/>
        </w:rPr>
        <w:t xml:space="preserve"> для</w:t>
      </w:r>
      <w:r w:rsidR="004847EA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 проведения Эксперимента</w:t>
      </w:r>
      <w:r w:rsidR="004847EA">
        <w:rPr>
          <w:rFonts w:ascii="Times New Roman" w:hAnsi="Times New Roman" w:cs="Times New Roman"/>
          <w:color w:val="auto"/>
          <w:sz w:val="28"/>
          <w:szCs w:val="28"/>
        </w:rPr>
        <w:t xml:space="preserve"> по маркировке табачной продукции средствами идентификации и мониторингу оборота табачной продукции на территории Российской Федерации (далее – Методические рекомендации)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 разработаны в соответствии с постановлением Пра</w:t>
      </w:r>
      <w:r w:rsidR="005A12E8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вительства Российской </w:t>
      </w:r>
      <w:proofErr w:type="spellStart"/>
      <w:r w:rsidR="005A12E8" w:rsidRPr="00C30CE7">
        <w:rPr>
          <w:rFonts w:ascii="Times New Roman" w:hAnsi="Times New Roman" w:cs="Times New Roman"/>
          <w:color w:val="auto"/>
          <w:sz w:val="28"/>
          <w:szCs w:val="28"/>
        </w:rPr>
        <w:t>Федерации</w:t>
      </w:r>
      <w:r w:rsidR="00AE0037" w:rsidRPr="00C30CE7">
        <w:rPr>
          <w:rFonts w:ascii="Times New Roman" w:hAnsi="Times New Roman" w:cs="Times New Roman"/>
          <w:color w:val="auto"/>
          <w:sz w:val="28"/>
          <w:szCs w:val="28"/>
        </w:rPr>
        <w:t>от</w:t>
      </w:r>
      <w:proofErr w:type="spellEnd"/>
      <w:r w:rsidR="00AE0037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 27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E0037" w:rsidRPr="00C30CE7">
        <w:rPr>
          <w:rFonts w:ascii="Times New Roman" w:hAnsi="Times New Roman" w:cs="Times New Roman"/>
          <w:color w:val="auto"/>
          <w:sz w:val="28"/>
          <w:szCs w:val="28"/>
        </w:rPr>
        <w:t>ноября</w:t>
      </w:r>
      <w:r w:rsidR="00C95444">
        <w:rPr>
          <w:rFonts w:ascii="Times New Roman" w:hAnsi="Times New Roman" w:cs="Times New Roman"/>
          <w:color w:val="auto"/>
          <w:sz w:val="28"/>
          <w:szCs w:val="28"/>
        </w:rPr>
        <w:t> 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>2017 г. №</w:t>
      </w:r>
      <w:r w:rsidR="00C95444">
        <w:rPr>
          <w:rFonts w:ascii="Times New Roman" w:hAnsi="Times New Roman" w:cs="Times New Roman"/>
          <w:color w:val="auto"/>
          <w:sz w:val="28"/>
          <w:szCs w:val="28"/>
        </w:rPr>
        <w:t> </w:t>
      </w:r>
      <w:r w:rsidR="00AE0037" w:rsidRPr="00C30CE7">
        <w:rPr>
          <w:rFonts w:ascii="Times New Roman" w:hAnsi="Times New Roman" w:cs="Times New Roman"/>
          <w:color w:val="auto"/>
          <w:sz w:val="28"/>
          <w:szCs w:val="28"/>
        </w:rPr>
        <w:t>1433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 «</w:t>
      </w:r>
      <w:r w:rsidR="00AE0037" w:rsidRPr="00C30CE7">
        <w:rPr>
          <w:rFonts w:ascii="Times New Roman" w:hAnsi="Times New Roman" w:cs="Times New Roman"/>
          <w:color w:val="auto"/>
          <w:sz w:val="28"/>
          <w:szCs w:val="28"/>
        </w:rPr>
        <w:t>О проведении эксперимента по маркировке табачной продукции средствами идентификации и мониторингу оборота табачной продукции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>» (далее соответственно</w:t>
      </w:r>
      <w:r w:rsidR="003363B3">
        <w:rPr>
          <w:rFonts w:ascii="Times New Roman" w:hAnsi="Times New Roman" w:cs="Times New Roman"/>
          <w:color w:val="auto"/>
          <w:sz w:val="28"/>
          <w:szCs w:val="28"/>
        </w:rPr>
        <w:t xml:space="preserve"> – 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>Постановление, Эксперимент).</w:t>
      </w:r>
    </w:p>
    <w:p w14:paraId="619FEC3E" w14:textId="5D6D678A" w:rsidR="008600F7" w:rsidRPr="00C30CE7" w:rsidRDefault="006869B4" w:rsidP="0085242A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Методические рекомендации </w:t>
      </w:r>
      <w:del w:id="0" w:author="Никольский Сергей" w:date="2018-03-23T14:02:00Z">
        <w:r w:rsidRPr="00C30CE7" w:rsidDel="004847EA">
          <w:rPr>
            <w:rFonts w:ascii="Times New Roman" w:hAnsi="Times New Roman" w:cs="Times New Roman"/>
            <w:color w:val="auto"/>
            <w:sz w:val="28"/>
            <w:szCs w:val="28"/>
          </w:rPr>
          <w:delText>по порядку</w:delText>
        </w:r>
      </w:del>
      <w:del w:id="1" w:author="Никольский Сергей" w:date="2018-03-23T14:04:00Z">
        <w:r w:rsidRPr="00C30CE7" w:rsidDel="004847EA">
          <w:rPr>
            <w:rFonts w:ascii="Times New Roman" w:hAnsi="Times New Roman" w:cs="Times New Roman"/>
            <w:color w:val="auto"/>
            <w:sz w:val="28"/>
            <w:szCs w:val="28"/>
          </w:rPr>
          <w:delText xml:space="preserve"> проведения Эксперимента (да</w:delText>
        </w:r>
        <w:r w:rsidR="00F66F8B" w:rsidRPr="00C30CE7" w:rsidDel="004847EA">
          <w:rPr>
            <w:rFonts w:ascii="Times New Roman" w:hAnsi="Times New Roman" w:cs="Times New Roman"/>
            <w:color w:val="auto"/>
            <w:sz w:val="28"/>
            <w:szCs w:val="28"/>
          </w:rPr>
          <w:delText>лее</w:delText>
        </w:r>
      </w:del>
      <w:del w:id="2" w:author="Никольский Сергей" w:date="2018-03-02T10:48:00Z">
        <w:r w:rsidR="00F66F8B" w:rsidRPr="00C30CE7" w:rsidDel="003363B3">
          <w:rPr>
            <w:rFonts w:ascii="Times New Roman" w:hAnsi="Times New Roman" w:cs="Times New Roman"/>
            <w:color w:val="auto"/>
            <w:sz w:val="28"/>
            <w:szCs w:val="28"/>
          </w:rPr>
          <w:delText xml:space="preserve"> – </w:delText>
        </w:r>
      </w:del>
      <w:del w:id="3" w:author="Никольский Сергей" w:date="2018-03-23T14:04:00Z">
        <w:r w:rsidR="00F66F8B" w:rsidRPr="00C30CE7" w:rsidDel="004847EA">
          <w:rPr>
            <w:rFonts w:ascii="Times New Roman" w:hAnsi="Times New Roman" w:cs="Times New Roman"/>
            <w:color w:val="auto"/>
            <w:sz w:val="28"/>
            <w:szCs w:val="28"/>
          </w:rPr>
          <w:delText>Методические рекомендации)</w:delText>
        </w:r>
        <w:r w:rsidRPr="00C30CE7" w:rsidDel="004847EA">
          <w:rPr>
            <w:rFonts w:ascii="Times New Roman" w:hAnsi="Times New Roman" w:cs="Times New Roman"/>
            <w:color w:val="auto"/>
            <w:sz w:val="28"/>
            <w:szCs w:val="28"/>
          </w:rPr>
          <w:delText xml:space="preserve"> </w:delText>
        </w:r>
      </w:del>
      <w:r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регулируют отношения, связанные с реализацией в 2018 году Эксперимента, </w:t>
      </w:r>
      <w:r w:rsidRPr="00C30CE7">
        <w:rPr>
          <w:rFonts w:ascii="Times New Roman" w:eastAsia="Times New Roman" w:hAnsi="Times New Roman" w:cs="Times New Roman"/>
          <w:color w:val="auto"/>
          <w:sz w:val="28"/>
          <w:szCs w:val="28"/>
        </w:rPr>
        <w:t>проводимо</w:t>
      </w:r>
      <w:r w:rsidR="00294A25" w:rsidRPr="00C30CE7">
        <w:rPr>
          <w:rFonts w:ascii="Times New Roman" w:eastAsia="Times New Roman" w:hAnsi="Times New Roman" w:cs="Times New Roman"/>
          <w:color w:val="auto"/>
          <w:sz w:val="28"/>
          <w:szCs w:val="28"/>
        </w:rPr>
        <w:t>го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 в соответствии с Постановлением.</w:t>
      </w:r>
    </w:p>
    <w:p w14:paraId="4F36E322" w14:textId="6B9B2D9A" w:rsidR="008600F7" w:rsidRPr="00C30CE7" w:rsidRDefault="006869B4" w:rsidP="0085242A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30CE7">
        <w:rPr>
          <w:rFonts w:ascii="Times New Roman" w:hAnsi="Times New Roman" w:cs="Times New Roman"/>
          <w:color w:val="auto"/>
          <w:sz w:val="28"/>
          <w:szCs w:val="28"/>
        </w:rPr>
        <w:t>При проведении Эксперимента должны учитываться цели и задачи, определенные в</w:t>
      </w:r>
      <w:r w:rsidR="007C2BED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67A72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Положении </w:t>
      </w:r>
      <w:r w:rsidR="007C2BED" w:rsidRPr="00C30CE7">
        <w:rPr>
          <w:rFonts w:ascii="Times New Roman" w:hAnsi="Times New Roman" w:cs="Times New Roman"/>
          <w:color w:val="auto"/>
          <w:sz w:val="28"/>
          <w:szCs w:val="28"/>
        </w:rPr>
        <w:t>о проведении эксперимента по маркировке табачной продукции средствами идентификации и мониторингу оборота табачной продукции, утвержденн</w:t>
      </w:r>
      <w:r w:rsidR="004847EA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="007C2BED" w:rsidRPr="00C30CE7">
        <w:rPr>
          <w:rFonts w:ascii="Times New Roman" w:hAnsi="Times New Roman" w:cs="Times New Roman"/>
          <w:color w:val="auto"/>
          <w:sz w:val="28"/>
          <w:szCs w:val="28"/>
        </w:rPr>
        <w:t>м Постановлением.</w:t>
      </w:r>
    </w:p>
    <w:p w14:paraId="07B47CAD" w14:textId="77777777" w:rsidR="002414F5" w:rsidRPr="00C30CE7" w:rsidRDefault="002414F5" w:rsidP="0085242A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30CE7">
        <w:rPr>
          <w:rFonts w:ascii="Times New Roman" w:hAnsi="Times New Roman" w:cs="Times New Roman"/>
          <w:color w:val="auto"/>
          <w:sz w:val="28"/>
          <w:szCs w:val="28"/>
        </w:rPr>
        <w:t>В ходе проведения Эксперимента настоящие Методические рекомендации могут быть доработаны.</w:t>
      </w:r>
    </w:p>
    <w:p w14:paraId="321FACD9" w14:textId="3B316774" w:rsidR="002414F5" w:rsidRPr="00C30CE7" w:rsidRDefault="002414F5" w:rsidP="0085242A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Эксперимент проводится в два этапа. </w:t>
      </w:r>
      <w:r w:rsidR="00F90A9B">
        <w:rPr>
          <w:rFonts w:ascii="Times New Roman" w:hAnsi="Times New Roman" w:cs="Times New Roman"/>
          <w:color w:val="auto"/>
          <w:sz w:val="28"/>
          <w:szCs w:val="28"/>
        </w:rPr>
        <w:t xml:space="preserve">Первый этап проводится с </w:t>
      </w:r>
      <w:r w:rsidR="003E2265">
        <w:rPr>
          <w:rFonts w:ascii="Times New Roman" w:hAnsi="Times New Roman" w:cs="Times New Roman"/>
          <w:color w:val="auto"/>
          <w:sz w:val="28"/>
          <w:szCs w:val="28"/>
        </w:rPr>
        <w:t xml:space="preserve">15 </w:t>
      </w:r>
      <w:r w:rsidR="00F90A9B">
        <w:rPr>
          <w:rFonts w:ascii="Times New Roman" w:hAnsi="Times New Roman" w:cs="Times New Roman"/>
          <w:color w:val="auto"/>
          <w:sz w:val="28"/>
          <w:szCs w:val="28"/>
        </w:rPr>
        <w:t xml:space="preserve">января по </w:t>
      </w:r>
      <w:r w:rsidR="003E2265">
        <w:rPr>
          <w:rFonts w:ascii="Times New Roman" w:hAnsi="Times New Roman" w:cs="Times New Roman"/>
          <w:color w:val="auto"/>
          <w:sz w:val="28"/>
          <w:szCs w:val="28"/>
        </w:rPr>
        <w:t>30 июня</w:t>
      </w:r>
      <w:r w:rsidR="00F90A9B">
        <w:rPr>
          <w:rFonts w:ascii="Times New Roman" w:hAnsi="Times New Roman" w:cs="Times New Roman"/>
          <w:color w:val="auto"/>
          <w:sz w:val="28"/>
          <w:szCs w:val="28"/>
        </w:rPr>
        <w:t xml:space="preserve"> 2018 года, второй</w:t>
      </w:r>
      <w:r w:rsidR="003E2265">
        <w:rPr>
          <w:rFonts w:ascii="Times New Roman" w:hAnsi="Times New Roman" w:cs="Times New Roman"/>
          <w:color w:val="auto"/>
          <w:sz w:val="28"/>
          <w:szCs w:val="28"/>
        </w:rPr>
        <w:t xml:space="preserve"> этап</w:t>
      </w:r>
      <w:r w:rsidR="003363B3">
        <w:rPr>
          <w:rFonts w:ascii="Times New Roman" w:hAnsi="Times New Roman" w:cs="Times New Roman"/>
          <w:color w:val="auto"/>
          <w:sz w:val="28"/>
          <w:szCs w:val="28"/>
        </w:rPr>
        <w:t xml:space="preserve"> – </w:t>
      </w:r>
      <w:r w:rsidR="00F90A9B">
        <w:rPr>
          <w:rFonts w:ascii="Times New Roman" w:hAnsi="Times New Roman" w:cs="Times New Roman"/>
          <w:color w:val="auto"/>
          <w:sz w:val="28"/>
          <w:szCs w:val="28"/>
        </w:rPr>
        <w:t xml:space="preserve">с </w:t>
      </w:r>
      <w:r w:rsidR="003E2265">
        <w:rPr>
          <w:rFonts w:ascii="Times New Roman" w:hAnsi="Times New Roman" w:cs="Times New Roman"/>
          <w:color w:val="auto"/>
          <w:sz w:val="28"/>
          <w:szCs w:val="28"/>
        </w:rPr>
        <w:t xml:space="preserve">1 </w:t>
      </w:r>
      <w:r w:rsidR="00F90A9B">
        <w:rPr>
          <w:rFonts w:ascii="Times New Roman" w:hAnsi="Times New Roman" w:cs="Times New Roman"/>
          <w:color w:val="auto"/>
          <w:sz w:val="28"/>
          <w:szCs w:val="28"/>
        </w:rPr>
        <w:t xml:space="preserve">июля по </w:t>
      </w:r>
      <w:r w:rsidR="003E2265">
        <w:rPr>
          <w:rFonts w:ascii="Times New Roman" w:hAnsi="Times New Roman" w:cs="Times New Roman"/>
          <w:color w:val="auto"/>
          <w:sz w:val="28"/>
          <w:szCs w:val="28"/>
        </w:rPr>
        <w:t>31 декабря</w:t>
      </w:r>
      <w:r w:rsidR="00F90A9B">
        <w:rPr>
          <w:rFonts w:ascii="Times New Roman" w:hAnsi="Times New Roman" w:cs="Times New Roman"/>
          <w:color w:val="auto"/>
          <w:sz w:val="28"/>
          <w:szCs w:val="28"/>
        </w:rPr>
        <w:t xml:space="preserve"> 2018 года. 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Ряд 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lastRenderedPageBreak/>
        <w:t>положений Методических рекомендаций вводятся на втором этапе Эксперимента.</w:t>
      </w:r>
      <w:r w:rsidR="00F90A9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3E2265">
        <w:rPr>
          <w:rFonts w:ascii="Times New Roman" w:hAnsi="Times New Roman" w:cs="Times New Roman"/>
          <w:color w:val="auto"/>
          <w:sz w:val="28"/>
          <w:szCs w:val="28"/>
        </w:rPr>
        <w:t xml:space="preserve">Данные положения закреплены в разделе </w:t>
      </w:r>
      <w:r w:rsidR="003E2265">
        <w:rPr>
          <w:rFonts w:ascii="Times New Roman" w:hAnsi="Times New Roman" w:cs="Times New Roman"/>
          <w:color w:val="auto"/>
          <w:sz w:val="28"/>
          <w:szCs w:val="28"/>
          <w:lang w:val="en-US"/>
        </w:rPr>
        <w:t>V</w:t>
      </w:r>
      <w:r w:rsidR="003E2265" w:rsidRPr="003E226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3E2265">
        <w:rPr>
          <w:rFonts w:ascii="Times New Roman" w:hAnsi="Times New Roman" w:cs="Times New Roman"/>
          <w:color w:val="auto"/>
          <w:sz w:val="28"/>
          <w:szCs w:val="28"/>
        </w:rPr>
        <w:t>Методических рекомендаций.</w:t>
      </w:r>
    </w:p>
    <w:p w14:paraId="0436DCEC" w14:textId="77777777" w:rsidR="008600F7" w:rsidRPr="00C30CE7" w:rsidRDefault="006869B4" w:rsidP="00796D7A">
      <w:pPr>
        <w:keepNext/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30CE7">
        <w:rPr>
          <w:rFonts w:ascii="Times New Roman" w:hAnsi="Times New Roman" w:cs="Times New Roman"/>
          <w:color w:val="auto"/>
          <w:sz w:val="28"/>
          <w:szCs w:val="28"/>
        </w:rPr>
        <w:t>Для целей настоящих Методич</w:t>
      </w:r>
      <w:r w:rsidR="006C4F18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еских рекомендаций используются 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>следующие терминологические определения:</w:t>
      </w:r>
    </w:p>
    <w:p w14:paraId="47C60647" w14:textId="715AA661" w:rsidR="007D6097" w:rsidRPr="00510EF2" w:rsidRDefault="008F1592" w:rsidP="008F1592">
      <w:pPr>
        <w:numPr>
          <w:ilvl w:val="1"/>
          <w:numId w:val="2"/>
        </w:numPr>
        <w:tabs>
          <w:tab w:val="left" w:pos="1418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30CE7">
        <w:rPr>
          <w:rFonts w:ascii="Times New Roman" w:hAnsi="Times New Roman" w:cs="Times New Roman"/>
          <w:color w:val="auto"/>
          <w:sz w:val="28"/>
          <w:szCs w:val="28"/>
        </w:rPr>
        <w:t>Табачная продукция</w:t>
      </w:r>
      <w:r w:rsidR="003363B3">
        <w:rPr>
          <w:rFonts w:ascii="Times New Roman" w:hAnsi="Times New Roman" w:cs="Times New Roman"/>
          <w:color w:val="auto"/>
          <w:sz w:val="28"/>
          <w:szCs w:val="28"/>
        </w:rPr>
        <w:t xml:space="preserve"> – 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определенные Федеральным законом от 22 декабря 2008 года № 268-ФЗ «Технический регламент на табачную продукцию» </w:t>
      </w:r>
      <w:r w:rsidR="00940F66">
        <w:rPr>
          <w:rFonts w:ascii="Times New Roman" w:hAnsi="Times New Roman" w:cs="Times New Roman"/>
          <w:color w:val="auto"/>
          <w:sz w:val="28"/>
          <w:szCs w:val="28"/>
        </w:rPr>
        <w:t xml:space="preserve">и </w:t>
      </w:r>
      <w:r w:rsidR="00940F66" w:rsidRPr="00940F66">
        <w:rPr>
          <w:rFonts w:ascii="Times New Roman" w:hAnsi="Times New Roman" w:cs="Times New Roman"/>
          <w:color w:val="auto"/>
          <w:sz w:val="28"/>
          <w:szCs w:val="28"/>
        </w:rPr>
        <w:t>Техническим регламентом Таможенного союза "Технический регламент на табачную продукцию" (ТР ТС 035/2014)</w:t>
      </w:r>
      <w:r w:rsidR="00940F66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виды табачных изделий, задействованные </w:t>
      </w:r>
      <w:r w:rsidRPr="00510EF2">
        <w:rPr>
          <w:rFonts w:ascii="Times New Roman" w:hAnsi="Times New Roman" w:cs="Times New Roman"/>
          <w:color w:val="auto"/>
          <w:sz w:val="28"/>
          <w:szCs w:val="28"/>
        </w:rPr>
        <w:t>в эксперименте:</w:t>
      </w:r>
    </w:p>
    <w:p w14:paraId="12EBA2A5" w14:textId="3DADBDE4" w:rsidR="008F1592" w:rsidRPr="00510EF2" w:rsidRDefault="00300354" w:rsidP="008F1592">
      <w:pPr>
        <w:tabs>
          <w:tab w:val="left" w:pos="1418"/>
        </w:tabs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Pr="00510E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F1592" w:rsidRPr="00510EF2">
        <w:rPr>
          <w:rFonts w:ascii="Times New Roman" w:hAnsi="Times New Roman" w:cs="Times New Roman"/>
          <w:color w:val="auto"/>
          <w:sz w:val="28"/>
          <w:szCs w:val="28"/>
        </w:rPr>
        <w:t>папиросы,</w:t>
      </w:r>
    </w:p>
    <w:p w14:paraId="74CB470A" w14:textId="4D5AA7F9" w:rsidR="008F1592" w:rsidRPr="00510EF2" w:rsidRDefault="00300354" w:rsidP="008F1592">
      <w:pPr>
        <w:tabs>
          <w:tab w:val="left" w:pos="1418"/>
        </w:tabs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Pr="00510E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F1592" w:rsidRPr="00510EF2">
        <w:rPr>
          <w:rFonts w:ascii="Times New Roman" w:hAnsi="Times New Roman" w:cs="Times New Roman"/>
          <w:color w:val="auto"/>
          <w:sz w:val="28"/>
          <w:szCs w:val="28"/>
        </w:rPr>
        <w:t>сигареты с фильтром,</w:t>
      </w:r>
    </w:p>
    <w:p w14:paraId="35714631" w14:textId="29EAD4A0" w:rsidR="008F1592" w:rsidRPr="00510EF2" w:rsidRDefault="00300354" w:rsidP="001D0FC2">
      <w:pPr>
        <w:tabs>
          <w:tab w:val="left" w:pos="1418"/>
        </w:tabs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Pr="00510E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F1592" w:rsidRPr="00510EF2">
        <w:rPr>
          <w:rFonts w:ascii="Times New Roman" w:hAnsi="Times New Roman" w:cs="Times New Roman"/>
          <w:color w:val="auto"/>
          <w:sz w:val="28"/>
          <w:szCs w:val="28"/>
        </w:rPr>
        <w:t>сигареты без фильтра</w:t>
      </w:r>
      <w:r w:rsidR="00510EF2" w:rsidRPr="00510EF2">
        <w:rPr>
          <w:rFonts w:ascii="Times New Roman" w:hAnsi="Times New Roman" w:cs="Times New Roman"/>
          <w:color w:val="auto"/>
          <w:sz w:val="28"/>
          <w:szCs w:val="28"/>
        </w:rPr>
        <w:t>,</w:t>
      </w:r>
    </w:p>
    <w:p w14:paraId="559E8D82" w14:textId="77777777" w:rsidR="00B70C37" w:rsidRPr="00C30CE7" w:rsidRDefault="00B70C37" w:rsidP="00016F22">
      <w:pPr>
        <w:tabs>
          <w:tab w:val="left" w:pos="1418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10EF2">
        <w:rPr>
          <w:rFonts w:ascii="Times New Roman" w:hAnsi="Times New Roman" w:cs="Times New Roman"/>
          <w:color w:val="auto"/>
          <w:sz w:val="28"/>
          <w:szCs w:val="28"/>
        </w:rPr>
        <w:t xml:space="preserve">реализуемые </w:t>
      </w:r>
      <w:r w:rsidR="00510EF2" w:rsidRPr="00510EF2">
        <w:rPr>
          <w:rFonts w:ascii="Times New Roman" w:hAnsi="Times New Roman" w:cs="Times New Roman"/>
          <w:color w:val="auto"/>
          <w:sz w:val="28"/>
          <w:szCs w:val="28"/>
        </w:rPr>
        <w:t xml:space="preserve">конечному потребителю </w:t>
      </w:r>
      <w:r w:rsidRPr="00510EF2">
        <w:rPr>
          <w:rFonts w:ascii="Times New Roman" w:hAnsi="Times New Roman" w:cs="Times New Roman"/>
          <w:color w:val="auto"/>
          <w:sz w:val="28"/>
          <w:szCs w:val="28"/>
        </w:rPr>
        <w:t>в потребительской</w:t>
      </w:r>
      <w:r w:rsidR="00510EF2" w:rsidRPr="00510EF2">
        <w:rPr>
          <w:rFonts w:ascii="Times New Roman" w:hAnsi="Times New Roman" w:cs="Times New Roman"/>
          <w:color w:val="auto"/>
          <w:sz w:val="28"/>
          <w:szCs w:val="28"/>
        </w:rPr>
        <w:t xml:space="preserve"> и/или</w:t>
      </w:r>
      <w:r w:rsidRPr="00510E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10EF2" w:rsidRPr="00510EF2">
        <w:rPr>
          <w:rFonts w:ascii="Times New Roman" w:hAnsi="Times New Roman" w:cs="Times New Roman"/>
          <w:color w:val="auto"/>
          <w:sz w:val="28"/>
          <w:szCs w:val="28"/>
        </w:rPr>
        <w:t xml:space="preserve">групповой </w:t>
      </w:r>
      <w:r w:rsidRPr="00510EF2">
        <w:rPr>
          <w:rFonts w:ascii="Times New Roman" w:hAnsi="Times New Roman" w:cs="Times New Roman"/>
          <w:color w:val="auto"/>
          <w:sz w:val="28"/>
          <w:szCs w:val="28"/>
        </w:rPr>
        <w:t>упаковке.</w:t>
      </w:r>
    </w:p>
    <w:p w14:paraId="3EA7878C" w14:textId="5DE96887" w:rsidR="008600F7" w:rsidRPr="00C30CE7" w:rsidRDefault="006C4F18" w:rsidP="0085242A">
      <w:pPr>
        <w:numPr>
          <w:ilvl w:val="1"/>
          <w:numId w:val="2"/>
        </w:numPr>
        <w:tabs>
          <w:tab w:val="left" w:pos="1418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30CE7">
        <w:rPr>
          <w:rFonts w:ascii="Times New Roman" w:hAnsi="Times New Roman" w:cs="Times New Roman"/>
          <w:color w:val="auto"/>
          <w:sz w:val="28"/>
          <w:szCs w:val="28"/>
        </w:rPr>
        <w:t>Информационная система м</w:t>
      </w:r>
      <w:r w:rsidR="00363935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аркировки и 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>м</w:t>
      </w:r>
      <w:r w:rsidR="00363935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ониторинга 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="00363935" w:rsidRPr="00C30CE7">
        <w:rPr>
          <w:rFonts w:ascii="Times New Roman" w:hAnsi="Times New Roman" w:cs="Times New Roman"/>
          <w:color w:val="auto"/>
          <w:sz w:val="28"/>
          <w:szCs w:val="28"/>
        </w:rPr>
        <w:t>борот</w:t>
      </w:r>
      <w:r w:rsidR="00B40C56" w:rsidRPr="00C30CE7">
        <w:rPr>
          <w:rFonts w:ascii="Times New Roman" w:hAnsi="Times New Roman" w:cs="Times New Roman"/>
          <w:color w:val="auto"/>
          <w:sz w:val="28"/>
          <w:szCs w:val="28"/>
        </w:rPr>
        <w:t>а</w:t>
      </w:r>
      <w:r w:rsidR="00363935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>та</w:t>
      </w:r>
      <w:r w:rsidR="00363935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бачной 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>п</w:t>
      </w:r>
      <w:r w:rsidR="00363935" w:rsidRPr="00C30CE7">
        <w:rPr>
          <w:rFonts w:ascii="Times New Roman" w:hAnsi="Times New Roman" w:cs="Times New Roman"/>
          <w:color w:val="auto"/>
          <w:sz w:val="28"/>
          <w:szCs w:val="28"/>
        </w:rPr>
        <w:t>родукци</w:t>
      </w:r>
      <w:r w:rsidR="008B06C9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и </w:t>
      </w:r>
      <w:r w:rsidR="00226369" w:rsidRPr="00C30CE7">
        <w:rPr>
          <w:rFonts w:ascii="Times New Roman" w:hAnsi="Times New Roman" w:cs="Times New Roman"/>
          <w:color w:val="auto"/>
          <w:sz w:val="28"/>
          <w:szCs w:val="28"/>
        </w:rPr>
        <w:t>(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>далее</w:t>
      </w:r>
      <w:r w:rsidR="003363B3">
        <w:rPr>
          <w:rFonts w:ascii="Times New Roman" w:hAnsi="Times New Roman" w:cs="Times New Roman"/>
          <w:color w:val="auto"/>
          <w:sz w:val="28"/>
          <w:szCs w:val="28"/>
        </w:rPr>
        <w:t xml:space="preserve"> – </w:t>
      </w:r>
      <w:r w:rsidR="00226369" w:rsidRPr="00C30CE7">
        <w:rPr>
          <w:rFonts w:ascii="Times New Roman" w:hAnsi="Times New Roman" w:cs="Times New Roman"/>
          <w:color w:val="auto"/>
          <w:sz w:val="28"/>
          <w:szCs w:val="28"/>
        </w:rPr>
        <w:t>ИС МОТП)</w:t>
      </w:r>
      <w:r w:rsidR="003363B3">
        <w:rPr>
          <w:rFonts w:ascii="Times New Roman" w:hAnsi="Times New Roman" w:cs="Times New Roman"/>
          <w:color w:val="auto"/>
          <w:sz w:val="28"/>
          <w:szCs w:val="28"/>
        </w:rPr>
        <w:t xml:space="preserve"> – </w:t>
      </w:r>
      <w:r w:rsidR="006869B4" w:rsidRPr="00C30CE7">
        <w:rPr>
          <w:rFonts w:ascii="Times New Roman" w:hAnsi="Times New Roman" w:cs="Times New Roman"/>
          <w:color w:val="auto"/>
          <w:sz w:val="28"/>
          <w:szCs w:val="28"/>
        </w:rPr>
        <w:t>информационная система, создаваемая в целях информационного обеспечения маркировки товаров средствами идентификации и мониторинга оборот</w:t>
      </w:r>
      <w:r w:rsidR="00B40C56" w:rsidRPr="00C30CE7">
        <w:rPr>
          <w:rFonts w:ascii="Times New Roman" w:hAnsi="Times New Roman" w:cs="Times New Roman"/>
          <w:color w:val="auto"/>
          <w:sz w:val="28"/>
          <w:szCs w:val="28"/>
        </w:rPr>
        <w:t>а</w:t>
      </w:r>
      <w:r w:rsidR="006869B4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 табачной продукции.</w:t>
      </w:r>
    </w:p>
    <w:p w14:paraId="3C07DF19" w14:textId="08B6736D" w:rsidR="008600F7" w:rsidRPr="00C30CE7" w:rsidRDefault="006869B4" w:rsidP="0085242A">
      <w:pPr>
        <w:numPr>
          <w:ilvl w:val="1"/>
          <w:numId w:val="2"/>
        </w:numPr>
        <w:tabs>
          <w:tab w:val="left" w:pos="1418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Оператор </w:t>
      </w:r>
      <w:r w:rsidR="00363935" w:rsidRPr="00C30CE7">
        <w:rPr>
          <w:rFonts w:ascii="Times New Roman" w:hAnsi="Times New Roman" w:cs="Times New Roman"/>
          <w:color w:val="auto"/>
          <w:sz w:val="28"/>
          <w:szCs w:val="28"/>
        </w:rPr>
        <w:t>ИС МОТП</w:t>
      </w:r>
      <w:r w:rsidR="003363B3">
        <w:rPr>
          <w:rFonts w:ascii="Times New Roman" w:hAnsi="Times New Roman" w:cs="Times New Roman"/>
          <w:color w:val="auto"/>
          <w:sz w:val="28"/>
          <w:szCs w:val="28"/>
        </w:rPr>
        <w:t xml:space="preserve"> – </w:t>
      </w:r>
      <w:r w:rsidR="00C553B2" w:rsidRPr="00C30CE7">
        <w:rPr>
          <w:rFonts w:ascii="Times New Roman" w:hAnsi="Times New Roman" w:cs="Times New Roman"/>
          <w:color w:val="auto"/>
          <w:sz w:val="28"/>
          <w:szCs w:val="28"/>
        </w:rPr>
        <w:t>организация,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 определенная </w:t>
      </w:r>
      <w:r w:rsidR="005C0343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в соответствии с Постановлением 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для </w:t>
      </w:r>
      <w:r w:rsidRPr="00705FDB">
        <w:rPr>
          <w:rFonts w:ascii="Times New Roman" w:hAnsi="Times New Roman" w:cs="Times New Roman"/>
          <w:color w:val="auto"/>
          <w:sz w:val="28"/>
          <w:szCs w:val="28"/>
        </w:rPr>
        <w:t>разработки и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 эксплуатации </w:t>
      </w:r>
      <w:r w:rsidR="00363935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ИС МОТП </w:t>
      </w:r>
      <w:r w:rsidR="00262DA2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в целях 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>проведения Эксперимента</w:t>
      </w:r>
      <w:r w:rsidR="005C0343" w:rsidRPr="00C30CE7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1506A8BD" w14:textId="5A76E234" w:rsidR="008600F7" w:rsidRPr="00C30CE7" w:rsidRDefault="006869B4" w:rsidP="0085242A">
      <w:pPr>
        <w:numPr>
          <w:ilvl w:val="1"/>
          <w:numId w:val="2"/>
        </w:numPr>
        <w:tabs>
          <w:tab w:val="left" w:pos="1418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Мониторинг </w:t>
      </w:r>
      <w:r w:rsidR="00262DA2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оборота 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>табачной продукции</w:t>
      </w:r>
      <w:r w:rsidR="003363B3">
        <w:rPr>
          <w:rFonts w:ascii="Times New Roman" w:hAnsi="Times New Roman" w:cs="Times New Roman"/>
          <w:color w:val="auto"/>
          <w:sz w:val="28"/>
          <w:szCs w:val="28"/>
        </w:rPr>
        <w:t xml:space="preserve"> – 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проведение анализа </w:t>
      </w:r>
      <w:r w:rsidR="00262DA2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оборота 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табачной продукции на основании сведений, зарегистрированных субъектами обращения табачной продукции в соответствии с </w:t>
      </w:r>
      <w:del w:id="4" w:author="Никольский Сергей" w:date="2018-03-23T15:02:00Z">
        <w:r w:rsidRPr="00C30CE7" w:rsidDel="007229B7">
          <w:rPr>
            <w:rFonts w:ascii="Times New Roman" w:hAnsi="Times New Roman" w:cs="Times New Roman"/>
            <w:color w:val="auto"/>
            <w:sz w:val="28"/>
            <w:szCs w:val="28"/>
          </w:rPr>
          <w:delText xml:space="preserve">настоящими </w:delText>
        </w:r>
      </w:del>
      <w:r w:rsidRPr="00C30CE7">
        <w:rPr>
          <w:rFonts w:ascii="Times New Roman" w:hAnsi="Times New Roman" w:cs="Times New Roman"/>
          <w:color w:val="auto"/>
          <w:sz w:val="28"/>
          <w:szCs w:val="28"/>
        </w:rPr>
        <w:t>Методическими рекомендациями</w:t>
      </w:r>
      <w:r w:rsidR="00F90A9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90A9B" w:rsidRPr="00C30CE7">
        <w:rPr>
          <w:rFonts w:ascii="Times New Roman" w:hAnsi="Times New Roman" w:cs="Times New Roman"/>
          <w:color w:val="auto"/>
          <w:sz w:val="28"/>
          <w:szCs w:val="28"/>
        </w:rPr>
        <w:t>в ИС МОТП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3B84084B" w14:textId="66097E38" w:rsidR="00CD5BF2" w:rsidRDefault="00787629" w:rsidP="0085242A">
      <w:pPr>
        <w:numPr>
          <w:ilvl w:val="1"/>
          <w:numId w:val="2"/>
        </w:numPr>
        <w:tabs>
          <w:tab w:val="left" w:pos="1418"/>
        </w:tabs>
        <w:spacing w:after="0" w:line="360" w:lineRule="auto"/>
        <w:ind w:left="0" w:firstLine="708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30CE7">
        <w:rPr>
          <w:rFonts w:ascii="Times New Roman" w:hAnsi="Times New Roman" w:cs="Times New Roman"/>
          <w:color w:val="auto"/>
          <w:sz w:val="28"/>
          <w:szCs w:val="28"/>
        </w:rPr>
        <w:t>Оборот табачной продукции</w:t>
      </w:r>
      <w:r w:rsidR="003363B3">
        <w:rPr>
          <w:rFonts w:ascii="Times New Roman" w:hAnsi="Times New Roman" w:cs="Times New Roman"/>
          <w:color w:val="auto"/>
          <w:sz w:val="28"/>
          <w:szCs w:val="28"/>
        </w:rPr>
        <w:t xml:space="preserve"> – </w:t>
      </w:r>
      <w:r w:rsidR="005C0343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хранение, транспортировка, ввоз в Российскую Федерацию, </w:t>
      </w:r>
      <w:r w:rsidR="00E92A7F">
        <w:rPr>
          <w:rFonts w:ascii="Times New Roman" w:hAnsi="Times New Roman" w:cs="Times New Roman"/>
          <w:color w:val="auto"/>
          <w:sz w:val="28"/>
          <w:szCs w:val="28"/>
        </w:rPr>
        <w:t>получение и передача</w:t>
      </w:r>
      <w:r w:rsidR="005C0343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 табачной продукции</w:t>
      </w:r>
      <w:r w:rsidR="00E92A7F">
        <w:rPr>
          <w:rFonts w:ascii="Times New Roman" w:hAnsi="Times New Roman" w:cs="Times New Roman"/>
          <w:color w:val="auto"/>
          <w:sz w:val="28"/>
          <w:szCs w:val="28"/>
        </w:rPr>
        <w:t>, в том числе ее приобретение и реализация (продажа)</w:t>
      </w:r>
      <w:r w:rsidR="005C0343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 на территории Российской Федерации.</w:t>
      </w:r>
    </w:p>
    <w:p w14:paraId="533EF079" w14:textId="70790C54" w:rsidR="008600F7" w:rsidRPr="00C30CE7" w:rsidRDefault="006869B4" w:rsidP="0085242A">
      <w:pPr>
        <w:numPr>
          <w:ilvl w:val="1"/>
          <w:numId w:val="2"/>
        </w:numPr>
        <w:tabs>
          <w:tab w:val="left" w:pos="1418"/>
        </w:tabs>
        <w:spacing w:after="0" w:line="360" w:lineRule="auto"/>
        <w:ind w:left="0" w:firstLine="708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30CE7">
        <w:rPr>
          <w:rFonts w:ascii="Times New Roman" w:hAnsi="Times New Roman" w:cs="Times New Roman"/>
          <w:color w:val="auto"/>
          <w:sz w:val="28"/>
          <w:szCs w:val="28"/>
        </w:rPr>
        <w:lastRenderedPageBreak/>
        <w:t>Потребительская упаковка табачной продукции</w:t>
      </w:r>
      <w:r w:rsidR="009524F4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 (далее</w:t>
      </w:r>
      <w:r w:rsidR="003363B3">
        <w:rPr>
          <w:rFonts w:ascii="Times New Roman" w:hAnsi="Times New Roman" w:cs="Times New Roman"/>
          <w:color w:val="auto"/>
          <w:sz w:val="28"/>
          <w:szCs w:val="28"/>
        </w:rPr>
        <w:t xml:space="preserve"> – </w:t>
      </w:r>
      <w:r w:rsidR="009524F4" w:rsidRPr="00C30CE7">
        <w:rPr>
          <w:rFonts w:ascii="Times New Roman" w:hAnsi="Times New Roman" w:cs="Times New Roman"/>
          <w:color w:val="auto"/>
          <w:sz w:val="28"/>
          <w:szCs w:val="28"/>
        </w:rPr>
        <w:t>потребительская упаковка)</w:t>
      </w:r>
      <w:r w:rsidR="003363B3">
        <w:rPr>
          <w:rFonts w:ascii="Times New Roman" w:hAnsi="Times New Roman" w:cs="Times New Roman"/>
          <w:color w:val="auto"/>
          <w:sz w:val="28"/>
          <w:szCs w:val="28"/>
        </w:rPr>
        <w:t xml:space="preserve"> – </w:t>
      </w:r>
      <w:r w:rsidR="0073619B" w:rsidRPr="00C30CE7">
        <w:rPr>
          <w:rFonts w:ascii="Times New Roman" w:hAnsi="Times New Roman" w:cs="Times New Roman"/>
          <w:color w:val="auto"/>
          <w:sz w:val="28"/>
          <w:szCs w:val="28"/>
        </w:rPr>
        <w:t>упаковка, предназначенная для продажи или первичной упаковки продукции, ре</w:t>
      </w:r>
      <w:r w:rsidR="005C0343" w:rsidRPr="00C30CE7">
        <w:rPr>
          <w:rFonts w:ascii="Times New Roman" w:hAnsi="Times New Roman" w:cs="Times New Roman"/>
          <w:color w:val="auto"/>
          <w:sz w:val="28"/>
          <w:szCs w:val="28"/>
        </w:rPr>
        <w:t>ализуемой конечному потребителю.</w:t>
      </w:r>
    </w:p>
    <w:p w14:paraId="309C39E2" w14:textId="0EC389C6" w:rsidR="000B6B75" w:rsidRPr="00C30CE7" w:rsidRDefault="006869B4" w:rsidP="0085242A">
      <w:pPr>
        <w:numPr>
          <w:ilvl w:val="1"/>
          <w:numId w:val="2"/>
        </w:numPr>
        <w:tabs>
          <w:tab w:val="left" w:pos="1418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30CE7">
        <w:rPr>
          <w:rFonts w:ascii="Times New Roman" w:hAnsi="Times New Roman" w:cs="Times New Roman"/>
          <w:color w:val="auto"/>
          <w:sz w:val="28"/>
          <w:szCs w:val="28"/>
        </w:rPr>
        <w:t>Групповая упаковка табачной продукции</w:t>
      </w:r>
      <w:r w:rsidR="009524F4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 (далее</w:t>
      </w:r>
      <w:r w:rsidR="003363B3">
        <w:rPr>
          <w:rFonts w:ascii="Times New Roman" w:hAnsi="Times New Roman" w:cs="Times New Roman"/>
          <w:color w:val="auto"/>
          <w:sz w:val="28"/>
          <w:szCs w:val="28"/>
        </w:rPr>
        <w:t xml:space="preserve"> – </w:t>
      </w:r>
      <w:r w:rsidR="009524F4" w:rsidRPr="00C30CE7">
        <w:rPr>
          <w:rFonts w:ascii="Times New Roman" w:hAnsi="Times New Roman" w:cs="Times New Roman"/>
          <w:color w:val="auto"/>
          <w:sz w:val="28"/>
          <w:szCs w:val="28"/>
        </w:rPr>
        <w:t>групповая упаковка</w:t>
      </w:r>
      <w:r w:rsidR="005B78B6" w:rsidRPr="00C30CE7">
        <w:rPr>
          <w:rFonts w:ascii="Times New Roman" w:hAnsi="Times New Roman" w:cs="Times New Roman"/>
          <w:color w:val="auto"/>
          <w:sz w:val="28"/>
          <w:szCs w:val="28"/>
        </w:rPr>
        <w:t>)</w:t>
      </w:r>
      <w:r w:rsidR="003363B3">
        <w:rPr>
          <w:rFonts w:ascii="Times New Roman" w:hAnsi="Times New Roman" w:cs="Times New Roman"/>
          <w:color w:val="auto"/>
          <w:sz w:val="28"/>
          <w:szCs w:val="28"/>
        </w:rPr>
        <w:t xml:space="preserve"> – 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>упаковка, объединяющая определенное количество потребительских упаковок, обернутых полимерной пленкой или бумагой, или обтянутых бумажной лентой.</w:t>
      </w:r>
      <w:r w:rsidR="000B6B75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B78B6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Групповая упаковка также может </w:t>
      </w:r>
      <w:r w:rsidR="00F90A9B">
        <w:rPr>
          <w:rFonts w:ascii="Times New Roman" w:hAnsi="Times New Roman" w:cs="Times New Roman"/>
          <w:color w:val="auto"/>
          <w:sz w:val="28"/>
          <w:szCs w:val="28"/>
        </w:rPr>
        <w:t xml:space="preserve">быть реализована </w:t>
      </w:r>
      <w:r w:rsidR="005B78B6" w:rsidRPr="00C30CE7">
        <w:rPr>
          <w:rFonts w:ascii="Times New Roman" w:hAnsi="Times New Roman" w:cs="Times New Roman"/>
          <w:color w:val="auto"/>
          <w:sz w:val="28"/>
          <w:szCs w:val="28"/>
        </w:rPr>
        <w:t>конечному потребителю.</w:t>
      </w:r>
    </w:p>
    <w:p w14:paraId="74656A77" w14:textId="3A3022A0" w:rsidR="000B6B75" w:rsidRPr="00C30CE7" w:rsidRDefault="000B6B75" w:rsidP="0085242A">
      <w:pPr>
        <w:numPr>
          <w:ilvl w:val="1"/>
          <w:numId w:val="2"/>
        </w:numPr>
        <w:tabs>
          <w:tab w:val="left" w:pos="1418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30CE7">
        <w:rPr>
          <w:rFonts w:ascii="Times New Roman" w:hAnsi="Times New Roman" w:cs="Times New Roman"/>
          <w:color w:val="auto"/>
          <w:sz w:val="28"/>
          <w:szCs w:val="28"/>
        </w:rPr>
        <w:t>Транспортная упаковка табачной продукции</w:t>
      </w:r>
      <w:r w:rsidR="009524F4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 (далее</w:t>
      </w:r>
      <w:r w:rsidR="003363B3">
        <w:rPr>
          <w:rFonts w:ascii="Times New Roman" w:hAnsi="Times New Roman" w:cs="Times New Roman"/>
          <w:color w:val="auto"/>
          <w:sz w:val="28"/>
          <w:szCs w:val="28"/>
        </w:rPr>
        <w:t xml:space="preserve"> – </w:t>
      </w:r>
      <w:r w:rsidR="009524F4" w:rsidRPr="00C30CE7">
        <w:rPr>
          <w:rFonts w:ascii="Times New Roman" w:hAnsi="Times New Roman" w:cs="Times New Roman"/>
          <w:color w:val="auto"/>
          <w:sz w:val="28"/>
          <w:szCs w:val="28"/>
        </w:rPr>
        <w:t>транспортная упаковка)</w:t>
      </w:r>
      <w:r w:rsidR="003363B3">
        <w:rPr>
          <w:rFonts w:ascii="Times New Roman" w:hAnsi="Times New Roman" w:cs="Times New Roman"/>
          <w:color w:val="auto"/>
          <w:sz w:val="28"/>
          <w:szCs w:val="28"/>
        </w:rPr>
        <w:t xml:space="preserve"> – 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>упаковка, объединяющая табачную продукцию, упакованную</w:t>
      </w:r>
      <w:r w:rsidR="00BE5674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 в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E5674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потребительскую </w:t>
      </w:r>
      <w:r w:rsidR="0063784F">
        <w:rPr>
          <w:rFonts w:ascii="Times New Roman" w:hAnsi="Times New Roman" w:cs="Times New Roman"/>
          <w:color w:val="auto"/>
          <w:sz w:val="28"/>
          <w:szCs w:val="28"/>
        </w:rPr>
        <w:t>и/</w:t>
      </w:r>
      <w:r w:rsidR="00BE5674" w:rsidRPr="00C30CE7">
        <w:rPr>
          <w:rFonts w:ascii="Times New Roman" w:hAnsi="Times New Roman" w:cs="Times New Roman"/>
          <w:color w:val="auto"/>
          <w:sz w:val="28"/>
          <w:szCs w:val="28"/>
        </w:rPr>
        <w:t>или</w:t>
      </w:r>
      <w:r w:rsidR="004D44D5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>групповую упаковку, или упакованн</w:t>
      </w:r>
      <w:r w:rsidR="00B9631D" w:rsidRPr="00C30CE7">
        <w:rPr>
          <w:rFonts w:ascii="Times New Roman" w:hAnsi="Times New Roman" w:cs="Times New Roman"/>
          <w:color w:val="auto"/>
          <w:sz w:val="28"/>
          <w:szCs w:val="28"/>
        </w:rPr>
        <w:t>ую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 также в транспортную упаковку, используемая для хранения и транспортировки табачной продукции с целью защиты ее от повреждений при перемещении и образующая самостоятельную </w:t>
      </w:r>
      <w:r w:rsidR="00F57BAA">
        <w:rPr>
          <w:rFonts w:ascii="Times New Roman" w:hAnsi="Times New Roman" w:cs="Times New Roman"/>
          <w:color w:val="auto"/>
          <w:sz w:val="28"/>
          <w:szCs w:val="28"/>
        </w:rPr>
        <w:t>логистическую</w:t>
      </w:r>
      <w:r w:rsidR="00F57BAA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единицу. </w:t>
      </w:r>
    </w:p>
    <w:p w14:paraId="71B24F7D" w14:textId="58AE1D08" w:rsidR="000B6B75" w:rsidRPr="00C30CE7" w:rsidRDefault="00F275BC" w:rsidP="0085242A">
      <w:pPr>
        <w:numPr>
          <w:ilvl w:val="1"/>
          <w:numId w:val="2"/>
        </w:numPr>
        <w:tabs>
          <w:tab w:val="left" w:pos="1418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Код </w:t>
      </w:r>
      <w:r w:rsidR="005B78B6" w:rsidRPr="00C30CE7">
        <w:rPr>
          <w:rFonts w:ascii="Times New Roman" w:hAnsi="Times New Roman" w:cs="Times New Roman"/>
          <w:color w:val="auto"/>
          <w:sz w:val="28"/>
          <w:szCs w:val="28"/>
        </w:rPr>
        <w:t>товара</w:t>
      </w:r>
      <w:r w:rsidR="003363B3">
        <w:rPr>
          <w:rFonts w:ascii="Times New Roman" w:hAnsi="Times New Roman" w:cs="Times New Roman"/>
          <w:color w:val="auto"/>
          <w:sz w:val="28"/>
          <w:szCs w:val="28"/>
        </w:rPr>
        <w:t xml:space="preserve"> – </w:t>
      </w:r>
      <w:r w:rsidR="0094022A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код </w:t>
      </w:r>
      <w:r w:rsidR="005C0343" w:rsidRPr="00C30CE7">
        <w:rPr>
          <w:rFonts w:ascii="Times New Roman" w:hAnsi="Times New Roman" w:cs="Times New Roman"/>
          <w:color w:val="auto"/>
          <w:sz w:val="28"/>
          <w:szCs w:val="28"/>
        </w:rPr>
        <w:t>учета логистических единиц</w:t>
      </w:r>
      <w:r w:rsidR="00B81225" w:rsidRPr="0063784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81225" w:rsidRPr="00C30CE7">
        <w:rPr>
          <w:rFonts w:ascii="Times New Roman" w:hAnsi="Times New Roman" w:cs="Times New Roman"/>
          <w:color w:val="auto"/>
          <w:sz w:val="28"/>
          <w:szCs w:val="28"/>
        </w:rPr>
        <w:t>по соответствующей товарной номенклатуре Ассоциации автоматической идентификации «ЮНИСКАН/ГС1 РУС» (далее</w:t>
      </w:r>
      <w:r w:rsidR="003363B3">
        <w:rPr>
          <w:rFonts w:ascii="Times New Roman" w:hAnsi="Times New Roman" w:cs="Times New Roman"/>
          <w:color w:val="auto"/>
          <w:sz w:val="28"/>
          <w:szCs w:val="28"/>
        </w:rPr>
        <w:t xml:space="preserve"> – </w:t>
      </w:r>
      <w:r w:rsidR="00B81225" w:rsidRPr="00C30CE7">
        <w:rPr>
          <w:rFonts w:ascii="Times New Roman" w:hAnsi="Times New Roman" w:cs="Times New Roman"/>
          <w:color w:val="auto"/>
          <w:sz w:val="28"/>
          <w:szCs w:val="28"/>
          <w:lang w:val="en-US"/>
        </w:rPr>
        <w:t>GS</w:t>
      </w:r>
      <w:r w:rsidR="00B81225" w:rsidRPr="00C30CE7">
        <w:rPr>
          <w:rFonts w:ascii="Times New Roman" w:hAnsi="Times New Roman" w:cs="Times New Roman"/>
          <w:color w:val="auto"/>
          <w:sz w:val="28"/>
          <w:szCs w:val="28"/>
        </w:rPr>
        <w:t>1)</w:t>
      </w:r>
      <w:r w:rsidR="005C0343" w:rsidRPr="00C30CE7">
        <w:rPr>
          <w:rFonts w:ascii="Times New Roman" w:hAnsi="Times New Roman" w:cs="Times New Roman"/>
          <w:color w:val="auto"/>
          <w:sz w:val="28"/>
          <w:szCs w:val="28"/>
        </w:rPr>
        <w:t>, присваиваемый</w:t>
      </w:r>
      <w:r w:rsidR="00B81225" w:rsidRPr="00B81225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5C0343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группе товаров при их описании участниками оборота товаров в информационном ресурсе, </w:t>
      </w:r>
      <w:r w:rsidR="000B6B75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который определяет </w:t>
      </w:r>
      <w:r w:rsidR="00C553B2" w:rsidRPr="00C30CE7">
        <w:rPr>
          <w:rFonts w:ascii="Times New Roman" w:hAnsi="Times New Roman" w:cs="Times New Roman"/>
          <w:color w:val="auto"/>
          <w:sz w:val="28"/>
          <w:szCs w:val="28"/>
        </w:rPr>
        <w:t>вид табачной продукции,</w:t>
      </w:r>
      <w:r w:rsidR="000B6B75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 выпускаемый производителем табачной продукции</w:t>
      </w:r>
      <w:r w:rsidR="004C7D54" w:rsidRPr="00C30CE7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60A05CC7" w14:textId="53BF36D8" w:rsidR="000C516E" w:rsidRPr="00C30CE7" w:rsidRDefault="000C516E" w:rsidP="0085242A">
      <w:pPr>
        <w:numPr>
          <w:ilvl w:val="1"/>
          <w:numId w:val="2"/>
        </w:numPr>
        <w:tabs>
          <w:tab w:val="left" w:pos="1418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30CE7">
        <w:rPr>
          <w:rFonts w:ascii="Times New Roman" w:hAnsi="Times New Roman" w:cs="Times New Roman"/>
          <w:color w:val="auto"/>
          <w:sz w:val="28"/>
          <w:szCs w:val="28"/>
        </w:rPr>
        <w:t>Код идентификации</w:t>
      </w:r>
      <w:r w:rsidR="003363B3">
        <w:rPr>
          <w:rFonts w:ascii="Times New Roman" w:hAnsi="Times New Roman" w:cs="Times New Roman"/>
          <w:color w:val="auto"/>
          <w:sz w:val="28"/>
          <w:szCs w:val="28"/>
        </w:rPr>
        <w:t xml:space="preserve"> – </w:t>
      </w:r>
      <w:r w:rsidR="00B81225">
        <w:rPr>
          <w:rFonts w:ascii="Times New Roman" w:hAnsi="Times New Roman" w:cs="Times New Roman"/>
          <w:color w:val="auto"/>
          <w:sz w:val="28"/>
          <w:szCs w:val="28"/>
        </w:rPr>
        <w:t>символьная</w:t>
      </w:r>
      <w:r w:rsidR="005C2CC8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 последовательность,</w:t>
      </w:r>
      <w:r w:rsidR="005C0343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C2CC8" w:rsidRPr="00C30CE7">
        <w:rPr>
          <w:rFonts w:ascii="Times New Roman" w:hAnsi="Times New Roman" w:cs="Times New Roman"/>
          <w:color w:val="auto"/>
          <w:sz w:val="28"/>
          <w:szCs w:val="28"/>
        </w:rPr>
        <w:t>содержащая уникальный номер экземпляра продукции</w:t>
      </w:r>
      <w:r w:rsidR="008A1E5F" w:rsidRPr="00C30CE7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03142D91" w14:textId="1CB0EE4C" w:rsidR="005C4A9D" w:rsidRPr="00C30CE7" w:rsidRDefault="005C4A9D" w:rsidP="0085242A">
      <w:pPr>
        <w:numPr>
          <w:ilvl w:val="1"/>
          <w:numId w:val="2"/>
        </w:numPr>
        <w:tabs>
          <w:tab w:val="left" w:pos="1418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30CE7">
        <w:rPr>
          <w:rFonts w:ascii="Times New Roman" w:hAnsi="Times New Roman" w:cs="Times New Roman"/>
          <w:color w:val="auto"/>
          <w:sz w:val="28"/>
          <w:szCs w:val="28"/>
        </w:rPr>
        <w:t>Код проверки</w:t>
      </w:r>
      <w:r w:rsidR="003363B3">
        <w:rPr>
          <w:rFonts w:ascii="Times New Roman" w:hAnsi="Times New Roman" w:cs="Times New Roman"/>
          <w:color w:val="auto"/>
          <w:sz w:val="28"/>
          <w:szCs w:val="28"/>
        </w:rPr>
        <w:t xml:space="preserve"> – </w:t>
      </w:r>
      <w:r w:rsidR="00B81225">
        <w:rPr>
          <w:rFonts w:ascii="Times New Roman" w:hAnsi="Times New Roman" w:cs="Times New Roman"/>
          <w:color w:val="auto"/>
          <w:sz w:val="28"/>
          <w:szCs w:val="28"/>
        </w:rPr>
        <w:t>символьная</w:t>
      </w:r>
      <w:r w:rsidR="006D767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>последовательность</w:t>
      </w:r>
      <w:r w:rsidR="004C7D54" w:rsidRPr="00C30CE7">
        <w:rPr>
          <w:rFonts w:ascii="Times New Roman" w:hAnsi="Times New Roman" w:cs="Times New Roman"/>
          <w:color w:val="auto"/>
          <w:sz w:val="28"/>
          <w:szCs w:val="28"/>
        </w:rPr>
        <w:t>,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16254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которая формируется как </w:t>
      </w:r>
      <w:proofErr w:type="spellStart"/>
      <w:r w:rsidR="00C16254" w:rsidRPr="00C30CE7">
        <w:rPr>
          <w:rFonts w:ascii="Times New Roman" w:hAnsi="Times New Roman" w:cs="Times New Roman"/>
          <w:color w:val="auto"/>
          <w:sz w:val="28"/>
          <w:szCs w:val="28"/>
        </w:rPr>
        <w:t>имитовставка</w:t>
      </w:r>
      <w:proofErr w:type="spellEnd"/>
      <w:r w:rsidR="00C16254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C4F18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в соответствии с </w:t>
      </w:r>
      <w:r w:rsidR="00C16254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ГОСТ </w:t>
      </w:r>
      <w:ins w:id="5" w:author="Никольский Сергей" w:date="2018-04-17T15:32:00Z">
        <w:r w:rsidR="00001BD1">
          <w:rPr>
            <w:rFonts w:ascii="Times New Roman" w:hAnsi="Times New Roman" w:cs="Times New Roman"/>
            <w:color w:val="auto"/>
            <w:sz w:val="28"/>
            <w:szCs w:val="28"/>
          </w:rPr>
          <w:t>Р</w:t>
        </w:r>
        <w:r w:rsidR="00B000F5">
          <w:rPr>
            <w:rFonts w:ascii="Times New Roman" w:hAnsi="Times New Roman" w:cs="Times New Roman"/>
            <w:color w:val="auto"/>
            <w:sz w:val="28"/>
            <w:szCs w:val="28"/>
          </w:rPr>
          <w:t xml:space="preserve"> 34.13-2015</w:t>
        </w:r>
      </w:ins>
      <w:del w:id="6" w:author="Никольский Сергей" w:date="2018-04-17T15:32:00Z">
        <w:r w:rsidR="00C16254" w:rsidRPr="00C30CE7" w:rsidDel="00B000F5">
          <w:rPr>
            <w:rFonts w:ascii="Times New Roman" w:hAnsi="Times New Roman" w:cs="Times New Roman"/>
            <w:color w:val="auto"/>
            <w:sz w:val="28"/>
            <w:szCs w:val="28"/>
          </w:rPr>
          <w:delText>28147-89</w:delText>
        </w:r>
      </w:del>
      <w:r w:rsidR="00C16254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 на основе данных </w:t>
      </w:r>
      <w:r w:rsidR="006C4F18" w:rsidRPr="00C30CE7">
        <w:rPr>
          <w:rFonts w:ascii="Times New Roman" w:hAnsi="Times New Roman" w:cs="Times New Roman"/>
          <w:color w:val="auto"/>
          <w:sz w:val="28"/>
          <w:szCs w:val="28"/>
        </w:rPr>
        <w:t>кода маркировки</w:t>
      </w:r>
      <w:r w:rsidR="00C16254" w:rsidRPr="00C30CE7">
        <w:rPr>
          <w:rFonts w:ascii="Times New Roman" w:hAnsi="Times New Roman" w:cs="Times New Roman"/>
          <w:color w:val="auto"/>
          <w:sz w:val="28"/>
          <w:szCs w:val="28"/>
        </w:rPr>
        <w:t>. Содержит идентификатор криптографического ключа.</w:t>
      </w:r>
    </w:p>
    <w:p w14:paraId="3824BD09" w14:textId="669EC8D4" w:rsidR="00F3204B" w:rsidRPr="00C30CE7" w:rsidRDefault="00F3204B" w:rsidP="0085242A">
      <w:pPr>
        <w:numPr>
          <w:ilvl w:val="1"/>
          <w:numId w:val="2"/>
        </w:numPr>
        <w:tabs>
          <w:tab w:val="left" w:pos="1418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30CE7">
        <w:rPr>
          <w:rFonts w:ascii="Times New Roman" w:hAnsi="Times New Roman" w:cs="Times New Roman"/>
          <w:color w:val="auto"/>
          <w:sz w:val="28"/>
          <w:szCs w:val="28"/>
        </w:rPr>
        <w:t>Код маркировки</w:t>
      </w:r>
      <w:r w:rsidR="003363B3">
        <w:rPr>
          <w:rFonts w:ascii="Times New Roman" w:hAnsi="Times New Roman" w:cs="Times New Roman"/>
          <w:color w:val="auto"/>
          <w:sz w:val="28"/>
          <w:szCs w:val="28"/>
        </w:rPr>
        <w:t xml:space="preserve"> – </w:t>
      </w:r>
      <w:r w:rsidR="00B70C37" w:rsidRPr="00266D37">
        <w:rPr>
          <w:rFonts w:ascii="Times New Roman" w:hAnsi="Times New Roman" w:cs="Times New Roman"/>
          <w:color w:val="auto"/>
          <w:sz w:val="28"/>
          <w:szCs w:val="28"/>
        </w:rPr>
        <w:t>совокупность</w:t>
      </w:r>
      <w:r w:rsidRPr="00266D3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E3973" w:rsidRPr="00C30CE7">
        <w:rPr>
          <w:rFonts w:ascii="Times New Roman" w:hAnsi="Times New Roman" w:cs="Times New Roman"/>
          <w:color w:val="auto"/>
          <w:sz w:val="28"/>
          <w:szCs w:val="28"/>
        </w:rPr>
        <w:t>кода товара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>, кода идентификации и кода проверки. Для целей идентификации потребительской</w:t>
      </w:r>
      <w:r w:rsidR="0044587F">
        <w:rPr>
          <w:rFonts w:ascii="Times New Roman" w:hAnsi="Times New Roman" w:cs="Times New Roman"/>
          <w:color w:val="auto"/>
          <w:sz w:val="28"/>
          <w:szCs w:val="28"/>
        </w:rPr>
        <w:t>, групповой и транспортной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 упаковки составляется в соответствии с </w:t>
      </w:r>
      <w:r w:rsidR="00262DA2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требованиями 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раздела </w:t>
      </w:r>
      <w:r w:rsidRPr="00C30CE7">
        <w:rPr>
          <w:rFonts w:ascii="Times New Roman" w:hAnsi="Times New Roman" w:cs="Times New Roman"/>
          <w:color w:val="auto"/>
          <w:sz w:val="28"/>
          <w:szCs w:val="28"/>
          <w:lang w:val="en-US"/>
        </w:rPr>
        <w:t>II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 настоящих Методических рекомендаций.</w:t>
      </w:r>
    </w:p>
    <w:p w14:paraId="7474E64C" w14:textId="748B47FA" w:rsidR="002D5592" w:rsidRPr="00C30CE7" w:rsidRDefault="006869B4" w:rsidP="0085242A">
      <w:pPr>
        <w:numPr>
          <w:ilvl w:val="1"/>
          <w:numId w:val="2"/>
        </w:numPr>
        <w:tabs>
          <w:tab w:val="left" w:pos="1418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30CE7">
        <w:rPr>
          <w:rFonts w:ascii="Times New Roman" w:hAnsi="Times New Roman" w:cs="Times New Roman"/>
          <w:color w:val="auto"/>
          <w:sz w:val="28"/>
          <w:szCs w:val="28"/>
        </w:rPr>
        <w:lastRenderedPageBreak/>
        <w:t>Средств</w:t>
      </w:r>
      <w:r w:rsidR="000F7DA9" w:rsidRPr="00C30CE7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 идентификации</w:t>
      </w:r>
      <w:r w:rsidR="003363B3">
        <w:rPr>
          <w:rFonts w:ascii="Times New Roman" w:hAnsi="Times New Roman" w:cs="Times New Roman"/>
          <w:color w:val="auto"/>
          <w:sz w:val="28"/>
          <w:szCs w:val="28"/>
        </w:rPr>
        <w:t xml:space="preserve"> – </w:t>
      </w:r>
      <w:r w:rsidR="000405C3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код </w:t>
      </w:r>
      <w:r w:rsidR="00F6241D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маркировки </w:t>
      </w:r>
      <w:r w:rsidR="000132FE" w:rsidRPr="00C30CE7">
        <w:rPr>
          <w:rFonts w:ascii="Times New Roman" w:hAnsi="Times New Roman" w:cs="Times New Roman"/>
          <w:color w:val="auto"/>
          <w:sz w:val="28"/>
          <w:szCs w:val="28"/>
        </w:rPr>
        <w:t>в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 машиночитаемой форме, представленный в виде штрихового кода, формируем</w:t>
      </w:r>
      <w:r w:rsidR="00BE5674" w:rsidRPr="00C30CE7">
        <w:rPr>
          <w:rFonts w:ascii="Times New Roman" w:hAnsi="Times New Roman" w:cs="Times New Roman"/>
          <w:color w:val="auto"/>
          <w:sz w:val="28"/>
          <w:szCs w:val="28"/>
        </w:rPr>
        <w:t>ый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 в рамках Эксперимента в соответствии с </w:t>
      </w:r>
      <w:r w:rsidR="00262DA2" w:rsidRPr="00C30CE7">
        <w:rPr>
          <w:rFonts w:ascii="Times New Roman" w:hAnsi="Times New Roman" w:cs="Times New Roman"/>
          <w:color w:val="auto"/>
          <w:sz w:val="28"/>
          <w:szCs w:val="28"/>
        </w:rPr>
        <w:t>требованиями раздела</w:t>
      </w:r>
      <w:r w:rsidR="00290AFF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90AFF" w:rsidRPr="00C30CE7">
        <w:rPr>
          <w:rFonts w:ascii="Times New Roman" w:hAnsi="Times New Roman" w:cs="Times New Roman"/>
          <w:color w:val="auto"/>
          <w:sz w:val="28"/>
          <w:szCs w:val="28"/>
          <w:lang w:val="en-US"/>
        </w:rPr>
        <w:t>II</w:t>
      </w:r>
      <w:r w:rsidR="00290AFF" w:rsidRPr="00C30CE7" w:rsidDel="00290AF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del w:id="7" w:author="Никольский Сергей" w:date="2018-03-23T15:07:00Z">
        <w:r w:rsidR="000132FE" w:rsidRPr="00C30CE7" w:rsidDel="00C66F8A">
          <w:rPr>
            <w:rFonts w:ascii="Times New Roman" w:hAnsi="Times New Roman" w:cs="Times New Roman"/>
            <w:color w:val="auto"/>
            <w:sz w:val="28"/>
            <w:szCs w:val="28"/>
          </w:rPr>
          <w:delText xml:space="preserve">настоящих </w:delText>
        </w:r>
      </w:del>
      <w:r w:rsidR="000132FE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Методических рекомендаций для нанесения на 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>упаковку</w:t>
      </w:r>
      <w:r w:rsidR="00B81225">
        <w:rPr>
          <w:rFonts w:ascii="Times New Roman" w:hAnsi="Times New Roman" w:cs="Times New Roman"/>
          <w:color w:val="auto"/>
          <w:sz w:val="28"/>
          <w:szCs w:val="28"/>
        </w:rPr>
        <w:t xml:space="preserve"> табачной продукции</w:t>
      </w:r>
      <w:r w:rsidR="009524F4" w:rsidRPr="00C30CE7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43B3F542" w14:textId="1E552F4B" w:rsidR="002D5592" w:rsidRPr="00C30CE7" w:rsidRDefault="002D5592" w:rsidP="0085242A">
      <w:pPr>
        <w:numPr>
          <w:ilvl w:val="1"/>
          <w:numId w:val="2"/>
        </w:numPr>
        <w:tabs>
          <w:tab w:val="left" w:pos="1418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C30CE7">
        <w:rPr>
          <w:rFonts w:ascii="Times New Roman" w:hAnsi="Times New Roman" w:cs="Times New Roman"/>
          <w:color w:val="auto"/>
          <w:sz w:val="28"/>
          <w:szCs w:val="28"/>
        </w:rPr>
        <w:t>Сериализация</w:t>
      </w:r>
      <w:proofErr w:type="spellEnd"/>
      <w:r w:rsidR="003363B3">
        <w:rPr>
          <w:rFonts w:ascii="Times New Roman" w:hAnsi="Times New Roman" w:cs="Times New Roman"/>
          <w:color w:val="auto"/>
          <w:sz w:val="28"/>
          <w:szCs w:val="28"/>
        </w:rPr>
        <w:t xml:space="preserve"> – 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процесс генерирования </w:t>
      </w:r>
      <w:r w:rsidR="006C4F18" w:rsidRPr="00C30CE7">
        <w:rPr>
          <w:rFonts w:ascii="Times New Roman" w:hAnsi="Times New Roman" w:cs="Times New Roman"/>
          <w:color w:val="auto"/>
          <w:sz w:val="28"/>
          <w:szCs w:val="28"/>
        </w:rPr>
        <w:t>кодов маркировки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 потребительских </w:t>
      </w:r>
      <w:r w:rsidR="00FC4531" w:rsidRPr="00C30CE7">
        <w:rPr>
          <w:rFonts w:ascii="Times New Roman" w:hAnsi="Times New Roman" w:cs="Times New Roman"/>
          <w:color w:val="auto"/>
          <w:sz w:val="28"/>
          <w:szCs w:val="28"/>
        </w:rPr>
        <w:t>и/или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 группо</w:t>
      </w:r>
      <w:r w:rsidR="009524F4" w:rsidRPr="00C30CE7">
        <w:rPr>
          <w:rFonts w:ascii="Times New Roman" w:hAnsi="Times New Roman" w:cs="Times New Roman"/>
          <w:color w:val="auto"/>
          <w:sz w:val="28"/>
          <w:szCs w:val="28"/>
        </w:rPr>
        <w:t>вых и/или транспортных упаковок.</w:t>
      </w:r>
    </w:p>
    <w:p w14:paraId="69D4C45C" w14:textId="721E4CEA" w:rsidR="008600F7" w:rsidRPr="00C30CE7" w:rsidRDefault="002D5592" w:rsidP="0085242A">
      <w:pPr>
        <w:numPr>
          <w:ilvl w:val="1"/>
          <w:numId w:val="2"/>
        </w:numPr>
        <w:tabs>
          <w:tab w:val="left" w:pos="1418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30CE7" w:rsidDel="002D559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869B4" w:rsidRPr="00C30CE7">
        <w:rPr>
          <w:rFonts w:ascii="Times New Roman" w:hAnsi="Times New Roman" w:cs="Times New Roman"/>
          <w:color w:val="auto"/>
          <w:sz w:val="28"/>
          <w:szCs w:val="28"/>
        </w:rPr>
        <w:t>Маркировка упаковок табачной продукции</w:t>
      </w:r>
      <w:r w:rsidR="003363B3">
        <w:rPr>
          <w:rFonts w:ascii="Times New Roman" w:hAnsi="Times New Roman" w:cs="Times New Roman"/>
          <w:color w:val="auto"/>
          <w:sz w:val="28"/>
          <w:szCs w:val="28"/>
        </w:rPr>
        <w:t xml:space="preserve"> – </w:t>
      </w:r>
      <w:r w:rsidR="006869B4" w:rsidRPr="00C30CE7">
        <w:rPr>
          <w:rFonts w:ascii="Times New Roman" w:hAnsi="Times New Roman" w:cs="Times New Roman"/>
          <w:color w:val="auto"/>
          <w:sz w:val="28"/>
          <w:szCs w:val="28"/>
        </w:rPr>
        <w:t>нанесени</w:t>
      </w:r>
      <w:r w:rsidR="009651A9" w:rsidRPr="00C30CE7">
        <w:rPr>
          <w:rFonts w:ascii="Times New Roman" w:hAnsi="Times New Roman" w:cs="Times New Roman"/>
          <w:color w:val="auto"/>
          <w:sz w:val="28"/>
          <w:szCs w:val="28"/>
        </w:rPr>
        <w:t>е</w:t>
      </w:r>
      <w:r w:rsidR="00C7584A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 средств идентификации</w:t>
      </w:r>
      <w:r w:rsidR="006869B4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 на потребительскую, гр</w:t>
      </w:r>
      <w:r w:rsidR="009524F4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упповую и транспортную упаковки </w:t>
      </w:r>
      <w:r w:rsidR="00B81225">
        <w:rPr>
          <w:rFonts w:ascii="Times New Roman" w:hAnsi="Times New Roman" w:cs="Times New Roman"/>
          <w:color w:val="auto"/>
          <w:sz w:val="28"/>
          <w:szCs w:val="28"/>
        </w:rPr>
        <w:t>в соответствии с настоящими Методическими рекомендациями</w:t>
      </w:r>
      <w:r w:rsidR="0044587F">
        <w:rPr>
          <w:rFonts w:ascii="Times New Roman" w:hAnsi="Times New Roman" w:cs="Times New Roman"/>
          <w:color w:val="auto"/>
          <w:sz w:val="28"/>
          <w:szCs w:val="28"/>
        </w:rPr>
        <w:t xml:space="preserve"> и представление достоверных сведений о </w:t>
      </w:r>
      <w:r w:rsidR="00091860">
        <w:rPr>
          <w:rFonts w:ascii="Times New Roman" w:hAnsi="Times New Roman" w:cs="Times New Roman"/>
          <w:color w:val="auto"/>
          <w:sz w:val="28"/>
          <w:szCs w:val="28"/>
        </w:rPr>
        <w:t xml:space="preserve">них на </w:t>
      </w:r>
      <w:r w:rsidR="0044587F">
        <w:rPr>
          <w:rFonts w:ascii="Times New Roman" w:hAnsi="Times New Roman" w:cs="Times New Roman"/>
          <w:color w:val="auto"/>
          <w:sz w:val="28"/>
          <w:szCs w:val="28"/>
        </w:rPr>
        <w:t>всех этапах производства и оборота табачных изделий в ИС МОТП.</w:t>
      </w:r>
    </w:p>
    <w:p w14:paraId="227DE008" w14:textId="042F8ADC" w:rsidR="008600F7" w:rsidRPr="00C30CE7" w:rsidRDefault="006869B4" w:rsidP="0085242A">
      <w:pPr>
        <w:numPr>
          <w:ilvl w:val="1"/>
          <w:numId w:val="2"/>
        </w:numPr>
        <w:tabs>
          <w:tab w:val="left" w:pos="1418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30CE7">
        <w:rPr>
          <w:rFonts w:ascii="Times New Roman" w:hAnsi="Times New Roman" w:cs="Times New Roman"/>
          <w:color w:val="auto"/>
          <w:sz w:val="28"/>
          <w:szCs w:val="28"/>
        </w:rPr>
        <w:t>Агрегирование</w:t>
      </w:r>
      <w:r w:rsidR="003363B3">
        <w:rPr>
          <w:rFonts w:ascii="Times New Roman" w:hAnsi="Times New Roman" w:cs="Times New Roman"/>
          <w:color w:val="auto"/>
          <w:sz w:val="28"/>
          <w:szCs w:val="28"/>
        </w:rPr>
        <w:t xml:space="preserve"> – 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>объединени</w:t>
      </w:r>
      <w:r w:rsidR="009651A9" w:rsidRPr="00C30CE7">
        <w:rPr>
          <w:rFonts w:ascii="Times New Roman" w:hAnsi="Times New Roman" w:cs="Times New Roman"/>
          <w:color w:val="auto"/>
          <w:sz w:val="28"/>
          <w:szCs w:val="28"/>
        </w:rPr>
        <w:t>е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 упаковок</w:t>
      </w:r>
      <w:r w:rsidR="009651A9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 табачной продукции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 в </w:t>
      </w:r>
      <w:r w:rsidRPr="00E5562D">
        <w:rPr>
          <w:rFonts w:ascii="Times New Roman" w:hAnsi="Times New Roman" w:cs="Times New Roman"/>
          <w:color w:val="auto"/>
          <w:sz w:val="28"/>
          <w:szCs w:val="28"/>
        </w:rPr>
        <w:t xml:space="preserve">групповую </w:t>
      </w:r>
      <w:r w:rsidR="00C7584A" w:rsidRPr="00E5562D">
        <w:rPr>
          <w:rFonts w:ascii="Times New Roman" w:hAnsi="Times New Roman" w:cs="Times New Roman"/>
          <w:color w:val="auto"/>
          <w:sz w:val="28"/>
          <w:szCs w:val="28"/>
        </w:rPr>
        <w:t>упаковку</w:t>
      </w:r>
      <w:r w:rsidR="001269F2" w:rsidRPr="00E5562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C4531" w:rsidRPr="00E5562D">
        <w:rPr>
          <w:rFonts w:ascii="Times New Roman" w:hAnsi="Times New Roman" w:cs="Times New Roman"/>
          <w:color w:val="auto"/>
          <w:sz w:val="28"/>
          <w:szCs w:val="28"/>
        </w:rPr>
        <w:t>и/</w:t>
      </w:r>
      <w:r w:rsidR="001269F2" w:rsidRPr="00E5562D">
        <w:rPr>
          <w:rFonts w:ascii="Times New Roman" w:hAnsi="Times New Roman" w:cs="Times New Roman"/>
          <w:color w:val="auto"/>
          <w:sz w:val="28"/>
          <w:szCs w:val="28"/>
        </w:rPr>
        <w:t xml:space="preserve">или транспортную упаковку </w:t>
      </w:r>
      <w:del w:id="8" w:author="Никольский Сергей" w:date="2018-03-02T10:31:00Z">
        <w:r w:rsidR="00C7584A" w:rsidRPr="00E5562D" w:rsidDel="00BF6792">
          <w:rPr>
            <w:rFonts w:ascii="Times New Roman" w:hAnsi="Times New Roman" w:cs="Times New Roman"/>
            <w:color w:val="auto"/>
            <w:sz w:val="28"/>
            <w:szCs w:val="28"/>
          </w:rPr>
          <w:delText xml:space="preserve"> </w:delText>
        </w:r>
      </w:del>
      <w:del w:id="9" w:author="Никольский Сергей" w:date="2018-03-23T15:13:00Z">
        <w:r w:rsidR="00C7584A" w:rsidRPr="00E5562D" w:rsidDel="00912497">
          <w:rPr>
            <w:rFonts w:ascii="Times New Roman" w:hAnsi="Times New Roman" w:cs="Times New Roman"/>
            <w:color w:val="auto"/>
            <w:sz w:val="28"/>
            <w:szCs w:val="28"/>
          </w:rPr>
          <w:delText xml:space="preserve">табачной продукции </w:delText>
        </w:r>
      </w:del>
      <w:r w:rsidRPr="00E5562D">
        <w:rPr>
          <w:rFonts w:ascii="Times New Roman" w:hAnsi="Times New Roman" w:cs="Times New Roman"/>
          <w:color w:val="auto"/>
          <w:sz w:val="28"/>
          <w:szCs w:val="28"/>
        </w:rPr>
        <w:t xml:space="preserve">с сохранением информации о взаимосвязи </w:t>
      </w:r>
      <w:r w:rsidR="00F6241D" w:rsidRPr="00E5562D">
        <w:rPr>
          <w:rFonts w:ascii="Times New Roman" w:hAnsi="Times New Roman" w:cs="Times New Roman"/>
          <w:color w:val="auto"/>
          <w:sz w:val="28"/>
          <w:szCs w:val="28"/>
        </w:rPr>
        <w:t xml:space="preserve">кодов идентификации </w:t>
      </w:r>
      <w:r w:rsidRPr="00E5562D">
        <w:rPr>
          <w:rFonts w:ascii="Times New Roman" w:hAnsi="Times New Roman" w:cs="Times New Roman"/>
          <w:color w:val="auto"/>
          <w:sz w:val="28"/>
          <w:szCs w:val="28"/>
        </w:rPr>
        <w:t xml:space="preserve">каждой вложенной упаковки табачной продукции с </w:t>
      </w:r>
      <w:r w:rsidR="00F6241D" w:rsidRPr="007379DB">
        <w:rPr>
          <w:rFonts w:ascii="Times New Roman" w:hAnsi="Times New Roman" w:cs="Times New Roman"/>
          <w:color w:val="auto"/>
          <w:sz w:val="28"/>
          <w:szCs w:val="28"/>
        </w:rPr>
        <w:t xml:space="preserve">кодом идентификации </w:t>
      </w:r>
      <w:r w:rsidRPr="007379DB">
        <w:rPr>
          <w:rFonts w:ascii="Times New Roman" w:hAnsi="Times New Roman" w:cs="Times New Roman"/>
          <w:color w:val="auto"/>
          <w:sz w:val="28"/>
          <w:szCs w:val="28"/>
        </w:rPr>
        <w:t>создаваемой групповой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 и/или транспортной упаковки и нанесением соответствующего средства идентификации на </w:t>
      </w:r>
      <w:r w:rsidR="00A511DA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групповую и/или 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>транспортную упаковку в целях обеспечения прослеживаемости движения табачной продукции по товаропроводящей цепи без необходимости вскрытия создаваемой группо</w:t>
      </w:r>
      <w:r w:rsidR="009524F4" w:rsidRPr="00C30CE7">
        <w:rPr>
          <w:rFonts w:ascii="Times New Roman" w:hAnsi="Times New Roman" w:cs="Times New Roman"/>
          <w:color w:val="auto"/>
          <w:sz w:val="28"/>
          <w:szCs w:val="28"/>
        </w:rPr>
        <w:t>вой и/или транспортной упаковки.</w:t>
      </w:r>
    </w:p>
    <w:p w14:paraId="520847E1" w14:textId="77777777" w:rsidR="008600F7" w:rsidRPr="00C30CE7" w:rsidRDefault="006869B4" w:rsidP="008524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30CE7">
        <w:rPr>
          <w:rFonts w:ascii="Times New Roman" w:hAnsi="Times New Roman" w:cs="Times New Roman"/>
          <w:color w:val="auto"/>
          <w:sz w:val="28"/>
          <w:szCs w:val="28"/>
        </w:rPr>
        <w:t>Агрегирование предполагает возможность наличия любого уровня вложенности:</w:t>
      </w:r>
    </w:p>
    <w:p w14:paraId="22BA6CB0" w14:textId="6D6ACC1E" w:rsidR="008600F7" w:rsidRPr="00C30CE7" w:rsidRDefault="006869B4" w:rsidP="00973E70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30CE7"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="00EE1CCB">
        <w:rPr>
          <w:rFonts w:ascii="Times New Roman" w:hAnsi="Times New Roman" w:cs="Times New Roman"/>
          <w:color w:val="auto"/>
          <w:sz w:val="28"/>
          <w:szCs w:val="28"/>
        </w:rPr>
        <w:t> 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>агрегирование первого уровня</w:t>
      </w:r>
      <w:r w:rsidR="00047BE0">
        <w:rPr>
          <w:rFonts w:ascii="Times New Roman" w:hAnsi="Times New Roman" w:cs="Times New Roman"/>
          <w:color w:val="auto"/>
          <w:sz w:val="28"/>
          <w:szCs w:val="28"/>
        </w:rPr>
        <w:t> 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>– объединение потребительских упаковок</w:t>
      </w:r>
      <w:r w:rsidR="00D44F1C" w:rsidRPr="00C30CE7">
        <w:rPr>
          <w:rFonts w:ascii="Times New Roman" w:hAnsi="Times New Roman" w:cs="Times New Roman"/>
          <w:color w:val="auto"/>
          <w:sz w:val="28"/>
          <w:szCs w:val="28"/>
        </w:rPr>
        <w:t>, например сигаретн</w:t>
      </w:r>
      <w:r w:rsidR="00A524BE">
        <w:rPr>
          <w:rFonts w:ascii="Times New Roman" w:hAnsi="Times New Roman" w:cs="Times New Roman"/>
          <w:color w:val="auto"/>
          <w:sz w:val="28"/>
          <w:szCs w:val="28"/>
        </w:rPr>
        <w:t>ых</w:t>
      </w:r>
      <w:r w:rsidR="00D44F1C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 пач</w:t>
      </w:r>
      <w:r w:rsidR="00A524BE">
        <w:rPr>
          <w:rFonts w:ascii="Times New Roman" w:hAnsi="Times New Roman" w:cs="Times New Roman"/>
          <w:color w:val="auto"/>
          <w:sz w:val="28"/>
          <w:szCs w:val="28"/>
        </w:rPr>
        <w:t>е</w:t>
      </w:r>
      <w:r w:rsidR="00D44F1C" w:rsidRPr="00C30CE7">
        <w:rPr>
          <w:rFonts w:ascii="Times New Roman" w:hAnsi="Times New Roman" w:cs="Times New Roman"/>
          <w:color w:val="auto"/>
          <w:sz w:val="28"/>
          <w:szCs w:val="28"/>
        </w:rPr>
        <w:t>к</w:t>
      </w:r>
      <w:r w:rsidR="00A524BE">
        <w:rPr>
          <w:rFonts w:ascii="Times New Roman" w:hAnsi="Times New Roman" w:cs="Times New Roman"/>
          <w:color w:val="auto"/>
          <w:sz w:val="28"/>
          <w:szCs w:val="28"/>
        </w:rPr>
        <w:t>,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 в групповую упаковку</w:t>
      </w:r>
      <w:r w:rsidR="004C7D54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B78B6" w:rsidRPr="00C30CE7">
        <w:rPr>
          <w:rFonts w:ascii="Times New Roman" w:hAnsi="Times New Roman" w:cs="Times New Roman"/>
          <w:color w:val="auto"/>
          <w:sz w:val="28"/>
          <w:szCs w:val="28"/>
        </w:rPr>
        <w:t>(</w:t>
      </w:r>
      <w:r w:rsidR="004C7D54" w:rsidRPr="00C30CE7">
        <w:rPr>
          <w:rFonts w:ascii="Times New Roman" w:hAnsi="Times New Roman" w:cs="Times New Roman"/>
          <w:color w:val="auto"/>
          <w:sz w:val="28"/>
          <w:szCs w:val="28"/>
        </w:rPr>
        <w:t>блок</w:t>
      </w:r>
      <w:r w:rsidR="005B78B6" w:rsidRPr="00C30CE7">
        <w:rPr>
          <w:rFonts w:ascii="Times New Roman" w:hAnsi="Times New Roman" w:cs="Times New Roman"/>
          <w:color w:val="auto"/>
          <w:sz w:val="28"/>
          <w:szCs w:val="28"/>
        </w:rPr>
        <w:t>)</w:t>
      </w:r>
      <w:r w:rsidR="004C7D54" w:rsidRPr="00C30CE7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14:paraId="64E86FA1" w14:textId="3525873F" w:rsidR="008600F7" w:rsidRPr="00C30CE7" w:rsidRDefault="006869B4" w:rsidP="00DF4832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30CE7"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="00EE1CCB">
        <w:rPr>
          <w:rFonts w:ascii="Times New Roman" w:hAnsi="Times New Roman" w:cs="Times New Roman"/>
          <w:color w:val="auto"/>
          <w:sz w:val="28"/>
          <w:szCs w:val="28"/>
        </w:rPr>
        <w:t> 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>агрегирование второго уровня</w:t>
      </w:r>
      <w:r w:rsidR="00047BE0">
        <w:rPr>
          <w:rFonts w:ascii="Times New Roman" w:hAnsi="Times New Roman" w:cs="Times New Roman"/>
          <w:color w:val="auto"/>
          <w:sz w:val="28"/>
          <w:szCs w:val="28"/>
        </w:rPr>
        <w:t> 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>– объединение</w:t>
      </w:r>
      <w:r w:rsidR="005A12E8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 потребительских или 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>групповых упаковок в транспортную упаковку, например в бандероль или в короб;</w:t>
      </w:r>
    </w:p>
    <w:p w14:paraId="440F6F92" w14:textId="6765A900" w:rsidR="00D44AD9" w:rsidRDefault="006869B4" w:rsidP="00DF4832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30CE7">
        <w:rPr>
          <w:rFonts w:ascii="Times New Roman" w:hAnsi="Times New Roman" w:cs="Times New Roman"/>
          <w:color w:val="auto"/>
          <w:sz w:val="28"/>
          <w:szCs w:val="28"/>
        </w:rPr>
        <w:lastRenderedPageBreak/>
        <w:t>–</w:t>
      </w:r>
      <w:r w:rsidR="00EE1CCB">
        <w:rPr>
          <w:rFonts w:ascii="Times New Roman" w:hAnsi="Times New Roman" w:cs="Times New Roman"/>
          <w:color w:val="auto"/>
          <w:sz w:val="28"/>
          <w:szCs w:val="28"/>
        </w:rPr>
        <w:t> 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>агрегирование третьего уровня</w:t>
      </w:r>
      <w:r w:rsidR="00047BE0">
        <w:rPr>
          <w:rFonts w:ascii="Times New Roman" w:hAnsi="Times New Roman" w:cs="Times New Roman"/>
          <w:color w:val="auto"/>
          <w:sz w:val="28"/>
          <w:szCs w:val="28"/>
        </w:rPr>
        <w:t> 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>– объединение транспортных упаковок в другую транспортную упаковку вышестоящего уровня вложенности, например в паллету или контейнер.</w:t>
      </w:r>
    </w:p>
    <w:p w14:paraId="1F380616" w14:textId="65F08B12" w:rsidR="00B03852" w:rsidRPr="00ED109F" w:rsidRDefault="003163B8" w:rsidP="00484D41">
      <w:pPr>
        <w:numPr>
          <w:ilvl w:val="1"/>
          <w:numId w:val="2"/>
        </w:numPr>
        <w:tabs>
          <w:tab w:val="left" w:pos="1418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84D41">
        <w:rPr>
          <w:rFonts w:ascii="Times New Roman" w:hAnsi="Times New Roman" w:cs="Times New Roman"/>
          <w:color w:val="auto"/>
          <w:sz w:val="28"/>
          <w:szCs w:val="28"/>
        </w:rPr>
        <w:t>Электронный документ</w:t>
      </w:r>
      <w:r w:rsidR="00BF35AB">
        <w:rPr>
          <w:rFonts w:ascii="Times New Roman" w:hAnsi="Times New Roman" w:cs="Times New Roman"/>
          <w:color w:val="auto"/>
          <w:sz w:val="28"/>
          <w:szCs w:val="28"/>
        </w:rPr>
        <w:t> </w:t>
      </w:r>
      <w:r w:rsidRPr="00484D41">
        <w:rPr>
          <w:rFonts w:ascii="Times New Roman" w:hAnsi="Times New Roman" w:cs="Times New Roman"/>
          <w:color w:val="auto"/>
          <w:sz w:val="28"/>
          <w:szCs w:val="28"/>
        </w:rPr>
        <w:t>– в соответствии с Федеральным законом от 27 июля 2006 года № 149-ФЗ «Об информации, информационных технологиях и о защите информации»</w:t>
      </w:r>
      <w:r w:rsidR="00047BE0">
        <w:rPr>
          <w:rFonts w:ascii="Times New Roman" w:hAnsi="Times New Roman" w:cs="Times New Roman"/>
          <w:color w:val="auto"/>
          <w:sz w:val="28"/>
          <w:szCs w:val="28"/>
        </w:rPr>
        <w:t> </w:t>
      </w:r>
      <w:r w:rsidRPr="00484D41">
        <w:rPr>
          <w:rFonts w:ascii="Times New Roman" w:hAnsi="Times New Roman" w:cs="Times New Roman"/>
          <w:color w:val="auto"/>
          <w:sz w:val="28"/>
          <w:szCs w:val="28"/>
        </w:rPr>
        <w:t>– документированная информация, представленная в электронной форме, то есть в виде, пригодном для восприятия человеком с использованием электронных вычислительных машин, а также для передачи по информационно-телекоммуникационным сетям или обработки в информационных системах. В настоящих методических рекомендациях к электронным документам относятся заявления о регистрации, уведомления, заявки и дру</w:t>
      </w:r>
      <w:r w:rsidRPr="00FD2145">
        <w:rPr>
          <w:rFonts w:ascii="Times New Roman" w:hAnsi="Times New Roman" w:cs="Times New Roman"/>
          <w:color w:val="auto"/>
          <w:sz w:val="28"/>
          <w:szCs w:val="28"/>
        </w:rPr>
        <w:t>гие</w:t>
      </w:r>
      <w:r w:rsidR="00091860" w:rsidRPr="00FD2145">
        <w:rPr>
          <w:rFonts w:ascii="Times New Roman" w:hAnsi="Times New Roman" w:cs="Times New Roman"/>
          <w:color w:val="auto"/>
          <w:sz w:val="28"/>
          <w:szCs w:val="28"/>
        </w:rPr>
        <w:t>,</w:t>
      </w:r>
      <w:r w:rsidRPr="00FD214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91860" w:rsidRPr="00FD2145">
        <w:rPr>
          <w:rFonts w:ascii="Times New Roman" w:hAnsi="Times New Roman" w:cs="Times New Roman"/>
          <w:color w:val="auto"/>
          <w:sz w:val="28"/>
          <w:szCs w:val="28"/>
        </w:rPr>
        <w:t xml:space="preserve">определенные в </w:t>
      </w:r>
      <w:del w:id="10" w:author="Никольский Сергей" w:date="2018-03-23T15:21:00Z">
        <w:r w:rsidR="00091860" w:rsidRPr="00FD2145" w:rsidDel="00DA1C30">
          <w:rPr>
            <w:rFonts w:ascii="Times New Roman" w:hAnsi="Times New Roman" w:cs="Times New Roman"/>
            <w:color w:val="auto"/>
            <w:sz w:val="28"/>
            <w:szCs w:val="28"/>
          </w:rPr>
          <w:delText xml:space="preserve">настоящих </w:delText>
        </w:r>
      </w:del>
      <w:r w:rsidR="00091860" w:rsidRPr="00FD2145">
        <w:rPr>
          <w:rFonts w:ascii="Times New Roman" w:hAnsi="Times New Roman" w:cs="Times New Roman"/>
          <w:color w:val="auto"/>
          <w:sz w:val="28"/>
          <w:szCs w:val="28"/>
        </w:rPr>
        <w:t xml:space="preserve">Методических рекомендациях, </w:t>
      </w:r>
      <w:r w:rsidRPr="00FD2145">
        <w:rPr>
          <w:rFonts w:ascii="Times New Roman" w:hAnsi="Times New Roman" w:cs="Times New Roman"/>
          <w:color w:val="auto"/>
          <w:sz w:val="28"/>
          <w:szCs w:val="28"/>
        </w:rPr>
        <w:t>формализованные</w:t>
      </w:r>
      <w:r w:rsidRPr="00484D41">
        <w:rPr>
          <w:rFonts w:ascii="Times New Roman" w:hAnsi="Times New Roman" w:cs="Times New Roman"/>
          <w:color w:val="auto"/>
          <w:sz w:val="28"/>
          <w:szCs w:val="28"/>
        </w:rPr>
        <w:t xml:space="preserve"> сообщения, которыми обмениваются участники Эксперимента</w:t>
      </w:r>
      <w:del w:id="11" w:author="Никольский Сергей" w:date="2018-03-02T10:45:00Z">
        <w:r w:rsidR="00091860" w:rsidDel="005D11B1">
          <w:rPr>
            <w:rFonts w:ascii="Times New Roman" w:hAnsi="Times New Roman" w:cs="Times New Roman"/>
            <w:color w:val="auto"/>
            <w:sz w:val="28"/>
            <w:szCs w:val="28"/>
          </w:rPr>
          <w:delText>,</w:delText>
        </w:r>
      </w:del>
      <w:r w:rsidRPr="00484D41">
        <w:rPr>
          <w:rFonts w:ascii="Times New Roman" w:hAnsi="Times New Roman" w:cs="Times New Roman"/>
          <w:color w:val="auto"/>
          <w:sz w:val="28"/>
          <w:szCs w:val="28"/>
        </w:rPr>
        <w:t xml:space="preserve"> как посредством каналов связи, так и через личные кабинеты, предоставляемые Оператором ИС МОТП</w:t>
      </w:r>
      <w:r w:rsidR="00656BFE" w:rsidRPr="00484D41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656BF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484D41">
        <w:rPr>
          <w:rFonts w:ascii="Times New Roman" w:hAnsi="Times New Roman" w:cs="Times New Roman"/>
          <w:color w:val="auto"/>
          <w:sz w:val="28"/>
          <w:szCs w:val="28"/>
        </w:rPr>
        <w:t>Состав сведений</w:t>
      </w:r>
      <w:r w:rsidR="00C1127F">
        <w:rPr>
          <w:rFonts w:ascii="Times New Roman" w:hAnsi="Times New Roman" w:cs="Times New Roman"/>
          <w:color w:val="auto"/>
          <w:sz w:val="28"/>
          <w:szCs w:val="28"/>
        </w:rPr>
        <w:t>,</w:t>
      </w:r>
      <w:r w:rsidRPr="00484D41">
        <w:rPr>
          <w:rFonts w:ascii="Times New Roman" w:hAnsi="Times New Roman" w:cs="Times New Roman"/>
          <w:color w:val="auto"/>
          <w:sz w:val="28"/>
          <w:szCs w:val="28"/>
        </w:rPr>
        <w:t xml:space="preserve"> включаемы</w:t>
      </w:r>
      <w:r w:rsidR="00656BFE">
        <w:rPr>
          <w:rFonts w:ascii="Times New Roman" w:hAnsi="Times New Roman" w:cs="Times New Roman"/>
          <w:color w:val="auto"/>
          <w:sz w:val="28"/>
          <w:szCs w:val="28"/>
        </w:rPr>
        <w:t>х</w:t>
      </w:r>
      <w:r w:rsidRPr="00484D41">
        <w:rPr>
          <w:rFonts w:ascii="Times New Roman" w:hAnsi="Times New Roman" w:cs="Times New Roman"/>
          <w:color w:val="auto"/>
          <w:sz w:val="28"/>
          <w:szCs w:val="28"/>
        </w:rPr>
        <w:t xml:space="preserve"> в электронные документы,</w:t>
      </w:r>
      <w:r w:rsidR="00C1127F">
        <w:rPr>
          <w:rFonts w:ascii="Times New Roman" w:hAnsi="Times New Roman" w:cs="Times New Roman"/>
          <w:color w:val="auto"/>
          <w:sz w:val="28"/>
          <w:szCs w:val="28"/>
        </w:rPr>
        <w:t xml:space="preserve"> формат представления этих сведений в электронном виде, правила проверки </w:t>
      </w:r>
      <w:r w:rsidR="00F57BAA">
        <w:rPr>
          <w:rFonts w:ascii="Times New Roman" w:hAnsi="Times New Roman" w:cs="Times New Roman"/>
          <w:color w:val="auto"/>
          <w:sz w:val="28"/>
          <w:szCs w:val="28"/>
        </w:rPr>
        <w:t xml:space="preserve">их </w:t>
      </w:r>
      <w:r w:rsidR="00C1127F">
        <w:rPr>
          <w:rFonts w:ascii="Times New Roman" w:hAnsi="Times New Roman" w:cs="Times New Roman"/>
          <w:color w:val="auto"/>
          <w:sz w:val="28"/>
          <w:szCs w:val="28"/>
        </w:rPr>
        <w:t xml:space="preserve">содержания и используемые при </w:t>
      </w:r>
      <w:r w:rsidR="00F57BAA">
        <w:rPr>
          <w:rFonts w:ascii="Times New Roman" w:hAnsi="Times New Roman" w:cs="Times New Roman"/>
          <w:color w:val="auto"/>
          <w:sz w:val="28"/>
          <w:szCs w:val="28"/>
        </w:rPr>
        <w:t xml:space="preserve">их формировании </w:t>
      </w:r>
      <w:r w:rsidR="00C1127F">
        <w:rPr>
          <w:rFonts w:ascii="Times New Roman" w:hAnsi="Times New Roman" w:cs="Times New Roman"/>
          <w:color w:val="auto"/>
          <w:sz w:val="28"/>
          <w:szCs w:val="28"/>
        </w:rPr>
        <w:t>справочники</w:t>
      </w:r>
      <w:r w:rsidR="00F57BAA">
        <w:rPr>
          <w:rFonts w:ascii="Times New Roman" w:hAnsi="Times New Roman" w:cs="Times New Roman"/>
          <w:color w:val="auto"/>
          <w:sz w:val="28"/>
          <w:szCs w:val="28"/>
        </w:rPr>
        <w:t xml:space="preserve">, формы типового соглашения участника эксперимента с </w:t>
      </w:r>
      <w:r w:rsidR="00835E6D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="00F57BAA">
        <w:rPr>
          <w:rFonts w:ascii="Times New Roman" w:hAnsi="Times New Roman" w:cs="Times New Roman"/>
          <w:color w:val="auto"/>
          <w:sz w:val="28"/>
          <w:szCs w:val="28"/>
        </w:rPr>
        <w:t>ператором фискальных данных</w:t>
      </w:r>
      <w:r w:rsidRPr="00484D41">
        <w:rPr>
          <w:rFonts w:ascii="Times New Roman" w:hAnsi="Times New Roman" w:cs="Times New Roman"/>
          <w:color w:val="auto"/>
          <w:sz w:val="28"/>
          <w:szCs w:val="28"/>
        </w:rPr>
        <w:t xml:space="preserve"> утверждаются Минпромторгом России</w:t>
      </w:r>
      <w:r w:rsidR="0003079E" w:rsidRPr="00ED109F">
        <w:rPr>
          <w:rFonts w:ascii="Times New Roman" w:hAnsi="Times New Roman" w:cs="Times New Roman"/>
          <w:color w:val="auto"/>
          <w:sz w:val="28"/>
          <w:szCs w:val="28"/>
        </w:rPr>
        <w:t xml:space="preserve"> по согласованию с Минфином России.</w:t>
      </w:r>
    </w:p>
    <w:p w14:paraId="434E4FDC" w14:textId="77777777" w:rsidR="00D44F1C" w:rsidRPr="00C30CE7" w:rsidRDefault="006869B4" w:rsidP="00DF4832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30CE7">
        <w:rPr>
          <w:rFonts w:ascii="Times New Roman" w:hAnsi="Times New Roman" w:cs="Times New Roman"/>
          <w:color w:val="auto"/>
          <w:sz w:val="28"/>
          <w:szCs w:val="28"/>
        </w:rPr>
        <w:t>Участниками Эксперимента являются:</w:t>
      </w:r>
    </w:p>
    <w:p w14:paraId="2E5A8AE8" w14:textId="77777777" w:rsidR="00D44AD9" w:rsidRPr="00C30CE7" w:rsidRDefault="006869B4" w:rsidP="00DF4832">
      <w:pPr>
        <w:numPr>
          <w:ilvl w:val="1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Уполномоченные федеральные органы </w:t>
      </w:r>
      <w:r w:rsidR="00B36B81">
        <w:rPr>
          <w:rFonts w:ascii="Times New Roman" w:hAnsi="Times New Roman" w:cs="Times New Roman"/>
          <w:color w:val="auto"/>
          <w:sz w:val="28"/>
          <w:szCs w:val="28"/>
        </w:rPr>
        <w:t>исполнительной</w:t>
      </w:r>
      <w:r w:rsidR="00B36B81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>власти в составе:</w:t>
      </w:r>
    </w:p>
    <w:p w14:paraId="628FB3E8" w14:textId="58141AF6" w:rsidR="008600F7" w:rsidRPr="00C30CE7" w:rsidRDefault="006869B4" w:rsidP="00DF4832">
      <w:pPr>
        <w:pStyle w:val="a"/>
        <w:numPr>
          <w:ilvl w:val="0"/>
          <w:numId w:val="10"/>
        </w:numPr>
        <w:ind w:left="0" w:firstLine="709"/>
        <w:rPr>
          <w:color w:val="auto"/>
        </w:rPr>
      </w:pPr>
      <w:r w:rsidRPr="00C30CE7">
        <w:rPr>
          <w:color w:val="auto"/>
        </w:rPr>
        <w:t>Министерство промышленности и торговли Российской Федерации (далее</w:t>
      </w:r>
      <w:r w:rsidR="003937EA">
        <w:rPr>
          <w:color w:val="auto"/>
        </w:rPr>
        <w:t> </w:t>
      </w:r>
      <w:r w:rsidRPr="00C30CE7">
        <w:rPr>
          <w:color w:val="auto"/>
        </w:rPr>
        <w:t>– Минпромторг России);</w:t>
      </w:r>
    </w:p>
    <w:p w14:paraId="3DF5AC04" w14:textId="165B3F03" w:rsidR="008600F7" w:rsidRPr="00C30CE7" w:rsidRDefault="006869B4" w:rsidP="00DF4832">
      <w:pPr>
        <w:pStyle w:val="a"/>
        <w:numPr>
          <w:ilvl w:val="0"/>
          <w:numId w:val="10"/>
        </w:numPr>
        <w:ind w:left="0" w:firstLine="709"/>
        <w:rPr>
          <w:color w:val="auto"/>
        </w:rPr>
      </w:pPr>
      <w:r w:rsidRPr="00C30CE7">
        <w:rPr>
          <w:color w:val="auto"/>
        </w:rPr>
        <w:t>Министерство финансов Российской Федерации (далее</w:t>
      </w:r>
      <w:r w:rsidR="00B640A5">
        <w:rPr>
          <w:color w:val="auto"/>
        </w:rPr>
        <w:t> </w:t>
      </w:r>
      <w:r w:rsidRPr="00C30CE7">
        <w:rPr>
          <w:color w:val="auto"/>
        </w:rPr>
        <w:t>– Минфин России);</w:t>
      </w:r>
    </w:p>
    <w:p w14:paraId="14D4DC0A" w14:textId="458D224B" w:rsidR="008600F7" w:rsidRPr="00C30CE7" w:rsidRDefault="006869B4" w:rsidP="00DF4832">
      <w:pPr>
        <w:pStyle w:val="a"/>
        <w:numPr>
          <w:ilvl w:val="0"/>
          <w:numId w:val="10"/>
        </w:numPr>
        <w:ind w:left="0" w:firstLine="709"/>
        <w:rPr>
          <w:color w:val="auto"/>
        </w:rPr>
      </w:pPr>
      <w:r w:rsidRPr="00C30CE7">
        <w:rPr>
          <w:color w:val="auto"/>
        </w:rPr>
        <w:t>Министерство сельского хозяйства Российской Федерации (далее</w:t>
      </w:r>
      <w:r w:rsidR="00B640A5">
        <w:rPr>
          <w:color w:val="auto"/>
        </w:rPr>
        <w:t> </w:t>
      </w:r>
      <w:r w:rsidRPr="00C30CE7">
        <w:rPr>
          <w:color w:val="auto"/>
        </w:rPr>
        <w:t>– Минсельхоз России);</w:t>
      </w:r>
    </w:p>
    <w:p w14:paraId="450A2328" w14:textId="526966AB" w:rsidR="008600F7" w:rsidRPr="00C30CE7" w:rsidRDefault="006869B4" w:rsidP="00DF4832">
      <w:pPr>
        <w:pStyle w:val="a"/>
        <w:numPr>
          <w:ilvl w:val="0"/>
          <w:numId w:val="10"/>
        </w:numPr>
        <w:ind w:left="0" w:firstLine="709"/>
        <w:rPr>
          <w:color w:val="auto"/>
        </w:rPr>
      </w:pPr>
      <w:r w:rsidRPr="00C30CE7">
        <w:rPr>
          <w:color w:val="auto"/>
        </w:rPr>
        <w:lastRenderedPageBreak/>
        <w:t>Министерство связи и массовых коммуникаций Российской Федерации (далее</w:t>
      </w:r>
      <w:r w:rsidR="00B640A5">
        <w:rPr>
          <w:color w:val="auto"/>
        </w:rPr>
        <w:t> </w:t>
      </w:r>
      <w:r w:rsidRPr="00C30CE7">
        <w:rPr>
          <w:color w:val="auto"/>
        </w:rPr>
        <w:t>– Минкомсвязи России);</w:t>
      </w:r>
    </w:p>
    <w:p w14:paraId="30F37FDD" w14:textId="30949CA4" w:rsidR="008600F7" w:rsidRPr="00C30CE7" w:rsidRDefault="006869B4" w:rsidP="00DF4832">
      <w:pPr>
        <w:pStyle w:val="a"/>
        <w:numPr>
          <w:ilvl w:val="0"/>
          <w:numId w:val="10"/>
        </w:numPr>
        <w:ind w:left="0" w:firstLine="709"/>
        <w:rPr>
          <w:color w:val="auto"/>
        </w:rPr>
      </w:pPr>
      <w:r w:rsidRPr="00C30CE7">
        <w:rPr>
          <w:color w:val="auto"/>
        </w:rPr>
        <w:t>Федеральная служба безопасности Российской Федерации (далее</w:t>
      </w:r>
      <w:r w:rsidR="00B640A5">
        <w:rPr>
          <w:color w:val="auto"/>
        </w:rPr>
        <w:t> </w:t>
      </w:r>
      <w:r w:rsidRPr="00C30CE7">
        <w:rPr>
          <w:color w:val="auto"/>
        </w:rPr>
        <w:t>– ФСБ России);</w:t>
      </w:r>
    </w:p>
    <w:p w14:paraId="087CFBF5" w14:textId="504A1658" w:rsidR="008600F7" w:rsidRPr="00C30CE7" w:rsidRDefault="006869B4" w:rsidP="00DF4832">
      <w:pPr>
        <w:pStyle w:val="a"/>
        <w:numPr>
          <w:ilvl w:val="0"/>
          <w:numId w:val="10"/>
        </w:numPr>
        <w:ind w:left="0" w:firstLine="709"/>
        <w:rPr>
          <w:color w:val="auto"/>
        </w:rPr>
      </w:pPr>
      <w:r w:rsidRPr="00C30CE7">
        <w:rPr>
          <w:color w:val="auto"/>
        </w:rPr>
        <w:t>Федеральная налоговая служба</w:t>
      </w:r>
      <w:r w:rsidR="00345B7E" w:rsidRPr="00C30CE7">
        <w:rPr>
          <w:color w:val="auto"/>
        </w:rPr>
        <w:t xml:space="preserve"> </w:t>
      </w:r>
      <w:r w:rsidRPr="00C30CE7">
        <w:rPr>
          <w:color w:val="auto"/>
        </w:rPr>
        <w:t>(далее</w:t>
      </w:r>
      <w:r w:rsidR="00B640A5">
        <w:rPr>
          <w:color w:val="auto"/>
        </w:rPr>
        <w:t> </w:t>
      </w:r>
      <w:r w:rsidRPr="00C30CE7">
        <w:rPr>
          <w:color w:val="auto"/>
        </w:rPr>
        <w:t>– ФНС России);</w:t>
      </w:r>
    </w:p>
    <w:p w14:paraId="3DDAA219" w14:textId="454814D8" w:rsidR="008600F7" w:rsidRPr="00C30CE7" w:rsidRDefault="006869B4" w:rsidP="00DF4832">
      <w:pPr>
        <w:pStyle w:val="a"/>
        <w:numPr>
          <w:ilvl w:val="0"/>
          <w:numId w:val="10"/>
        </w:numPr>
        <w:ind w:left="0" w:firstLine="709"/>
        <w:rPr>
          <w:color w:val="auto"/>
        </w:rPr>
      </w:pPr>
      <w:r w:rsidRPr="00C30CE7">
        <w:rPr>
          <w:color w:val="auto"/>
        </w:rPr>
        <w:t>Федеральная таможенная служба</w:t>
      </w:r>
      <w:r w:rsidR="004D44D5" w:rsidRPr="00C30CE7">
        <w:rPr>
          <w:color w:val="auto"/>
        </w:rPr>
        <w:t xml:space="preserve"> </w:t>
      </w:r>
      <w:r w:rsidRPr="00C30CE7">
        <w:rPr>
          <w:color w:val="auto"/>
        </w:rPr>
        <w:t>(далее</w:t>
      </w:r>
      <w:r w:rsidR="00B640A5">
        <w:rPr>
          <w:color w:val="auto"/>
        </w:rPr>
        <w:t> </w:t>
      </w:r>
      <w:r w:rsidRPr="00C30CE7">
        <w:rPr>
          <w:color w:val="auto"/>
        </w:rPr>
        <w:t>– ФТС России)</w:t>
      </w:r>
      <w:r w:rsidR="00262DA2" w:rsidRPr="00C30CE7">
        <w:rPr>
          <w:color w:val="auto"/>
        </w:rPr>
        <w:t xml:space="preserve"> с 1 июля 2018 года</w:t>
      </w:r>
      <w:r w:rsidRPr="00C30CE7">
        <w:rPr>
          <w:color w:val="auto"/>
        </w:rPr>
        <w:t>;</w:t>
      </w:r>
    </w:p>
    <w:p w14:paraId="0789667D" w14:textId="79548B5D" w:rsidR="00D44AD9" w:rsidRPr="00C30CE7" w:rsidRDefault="006869B4" w:rsidP="00DF4832">
      <w:pPr>
        <w:pStyle w:val="a"/>
        <w:numPr>
          <w:ilvl w:val="0"/>
          <w:numId w:val="10"/>
        </w:numPr>
        <w:ind w:left="0" w:firstLine="709"/>
        <w:rPr>
          <w:color w:val="auto"/>
        </w:rPr>
      </w:pPr>
      <w:r w:rsidRPr="00C30CE7">
        <w:rPr>
          <w:color w:val="auto"/>
        </w:rPr>
        <w:t>Федеральная служба по надзору в сфере защиты прав потребителей и благополучия человека (далее</w:t>
      </w:r>
      <w:r w:rsidR="003363B3">
        <w:rPr>
          <w:color w:val="auto"/>
        </w:rPr>
        <w:t xml:space="preserve"> – </w:t>
      </w:r>
      <w:r w:rsidRPr="00C30CE7">
        <w:rPr>
          <w:color w:val="auto"/>
        </w:rPr>
        <w:t>Роспотребнадзор).</w:t>
      </w:r>
    </w:p>
    <w:p w14:paraId="3D2D6EE0" w14:textId="77777777" w:rsidR="00D44AD9" w:rsidRPr="00C30CE7" w:rsidRDefault="00823009" w:rsidP="00DF4832">
      <w:pPr>
        <w:numPr>
          <w:ilvl w:val="1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30CE7">
        <w:rPr>
          <w:rFonts w:ascii="Times New Roman" w:hAnsi="Times New Roman" w:cs="Times New Roman"/>
          <w:color w:val="auto"/>
          <w:sz w:val="28"/>
          <w:szCs w:val="28"/>
        </w:rPr>
        <w:t>С</w:t>
      </w:r>
      <w:r w:rsidR="006869B4" w:rsidRPr="00C30CE7">
        <w:rPr>
          <w:rFonts w:ascii="Times New Roman" w:hAnsi="Times New Roman" w:cs="Times New Roman"/>
          <w:color w:val="auto"/>
          <w:sz w:val="28"/>
          <w:szCs w:val="28"/>
        </w:rPr>
        <w:t>убъекты обращения табачной продукции:</w:t>
      </w:r>
    </w:p>
    <w:p w14:paraId="13035A53" w14:textId="77777777" w:rsidR="008600F7" w:rsidRPr="00C30CE7" w:rsidRDefault="006869B4" w:rsidP="00DF4832">
      <w:pPr>
        <w:pStyle w:val="a"/>
        <w:numPr>
          <w:ilvl w:val="0"/>
          <w:numId w:val="11"/>
        </w:numPr>
        <w:ind w:left="0" w:firstLine="709"/>
        <w:rPr>
          <w:color w:val="auto"/>
        </w:rPr>
      </w:pPr>
      <w:r w:rsidRPr="00C30CE7">
        <w:rPr>
          <w:color w:val="auto"/>
        </w:rPr>
        <w:t>производители табачной продукции;</w:t>
      </w:r>
    </w:p>
    <w:p w14:paraId="02ACD88E" w14:textId="77777777" w:rsidR="008600F7" w:rsidRPr="00C30CE7" w:rsidRDefault="00F66F8B" w:rsidP="00DF4832">
      <w:pPr>
        <w:pStyle w:val="a"/>
        <w:numPr>
          <w:ilvl w:val="0"/>
          <w:numId w:val="11"/>
        </w:numPr>
        <w:ind w:left="0" w:firstLine="709"/>
        <w:rPr>
          <w:color w:val="auto"/>
        </w:rPr>
      </w:pPr>
      <w:r w:rsidRPr="00C30CE7">
        <w:rPr>
          <w:color w:val="auto"/>
        </w:rPr>
        <w:t>и</w:t>
      </w:r>
      <w:r w:rsidR="006869B4" w:rsidRPr="00C30CE7">
        <w:rPr>
          <w:color w:val="auto"/>
        </w:rPr>
        <w:t>мпортеры табачной продукции</w:t>
      </w:r>
      <w:r w:rsidR="00262DA2" w:rsidRPr="00C30CE7">
        <w:rPr>
          <w:color w:val="auto"/>
        </w:rPr>
        <w:t xml:space="preserve"> с 1 июля 2018 года</w:t>
      </w:r>
      <w:r w:rsidR="006869B4" w:rsidRPr="00C30CE7">
        <w:rPr>
          <w:color w:val="auto"/>
        </w:rPr>
        <w:t>;</w:t>
      </w:r>
    </w:p>
    <w:p w14:paraId="3BFC6E1E" w14:textId="77777777" w:rsidR="008600F7" w:rsidRPr="00C30CE7" w:rsidRDefault="00F66F8B" w:rsidP="00DF4832">
      <w:pPr>
        <w:pStyle w:val="a"/>
        <w:numPr>
          <w:ilvl w:val="0"/>
          <w:numId w:val="11"/>
        </w:numPr>
        <w:ind w:left="0" w:firstLine="709"/>
        <w:rPr>
          <w:color w:val="auto"/>
        </w:rPr>
      </w:pPr>
      <w:r w:rsidRPr="00C30CE7">
        <w:rPr>
          <w:color w:val="auto"/>
        </w:rPr>
        <w:t>о</w:t>
      </w:r>
      <w:r w:rsidR="006869B4" w:rsidRPr="00C30CE7">
        <w:rPr>
          <w:color w:val="auto"/>
        </w:rPr>
        <w:t>рганизации оптовой торговли табачной продукци</w:t>
      </w:r>
      <w:r w:rsidR="000435EB" w:rsidRPr="00C30CE7">
        <w:rPr>
          <w:color w:val="auto"/>
        </w:rPr>
        <w:t>ей</w:t>
      </w:r>
      <w:r w:rsidR="006869B4" w:rsidRPr="00C30CE7">
        <w:rPr>
          <w:color w:val="auto"/>
        </w:rPr>
        <w:t>;</w:t>
      </w:r>
    </w:p>
    <w:p w14:paraId="5E194705" w14:textId="77777777" w:rsidR="008600F7" w:rsidRPr="00C30CE7" w:rsidRDefault="00F66F8B" w:rsidP="00DF4832">
      <w:pPr>
        <w:pStyle w:val="a"/>
        <w:numPr>
          <w:ilvl w:val="0"/>
          <w:numId w:val="11"/>
        </w:numPr>
        <w:ind w:left="0" w:firstLine="709"/>
        <w:rPr>
          <w:color w:val="auto"/>
        </w:rPr>
      </w:pPr>
      <w:r w:rsidRPr="00C30CE7">
        <w:rPr>
          <w:color w:val="auto"/>
        </w:rPr>
        <w:t>о</w:t>
      </w:r>
      <w:r w:rsidR="006869B4" w:rsidRPr="00C30CE7">
        <w:rPr>
          <w:color w:val="auto"/>
        </w:rPr>
        <w:t>рганизации рознич</w:t>
      </w:r>
      <w:r w:rsidR="004C7D54" w:rsidRPr="00C30CE7">
        <w:rPr>
          <w:color w:val="auto"/>
        </w:rPr>
        <w:t>ной торговли табачной продукци</w:t>
      </w:r>
      <w:r w:rsidR="000435EB" w:rsidRPr="00C30CE7">
        <w:rPr>
          <w:color w:val="auto"/>
        </w:rPr>
        <w:t>ей</w:t>
      </w:r>
      <w:r w:rsidR="008F65D9" w:rsidRPr="00C30CE7">
        <w:rPr>
          <w:color w:val="auto"/>
        </w:rPr>
        <w:t>.</w:t>
      </w:r>
    </w:p>
    <w:p w14:paraId="0AC67EA9" w14:textId="77777777" w:rsidR="008F65D9" w:rsidRPr="00C30CE7" w:rsidRDefault="00B02ABE" w:rsidP="0085242A">
      <w:pPr>
        <w:pStyle w:val="a"/>
        <w:numPr>
          <w:ilvl w:val="1"/>
          <w:numId w:val="2"/>
        </w:numPr>
        <w:rPr>
          <w:color w:val="auto"/>
        </w:rPr>
      </w:pPr>
      <w:r w:rsidRPr="00C30CE7">
        <w:rPr>
          <w:color w:val="auto"/>
        </w:rPr>
        <w:t>Другие участники Э</w:t>
      </w:r>
      <w:r w:rsidR="008F65D9" w:rsidRPr="00C30CE7">
        <w:rPr>
          <w:color w:val="auto"/>
        </w:rPr>
        <w:t>ксперимента:</w:t>
      </w:r>
    </w:p>
    <w:p w14:paraId="7BF5C5D3" w14:textId="2DA352A2" w:rsidR="008600F7" w:rsidRPr="00C30CE7" w:rsidRDefault="00640272" w:rsidP="00BB7303">
      <w:pPr>
        <w:pStyle w:val="a"/>
        <w:numPr>
          <w:ilvl w:val="0"/>
          <w:numId w:val="25"/>
        </w:numPr>
        <w:ind w:left="0" w:firstLine="709"/>
        <w:rPr>
          <w:color w:val="auto"/>
        </w:rPr>
      </w:pPr>
      <w:r w:rsidRPr="00C30CE7">
        <w:rPr>
          <w:color w:val="auto"/>
        </w:rPr>
        <w:t xml:space="preserve">Оператор </w:t>
      </w:r>
      <w:r w:rsidR="006869B4" w:rsidRPr="00C30CE7">
        <w:rPr>
          <w:color w:val="auto"/>
        </w:rPr>
        <w:t>ИС МОТП</w:t>
      </w:r>
      <w:r w:rsidR="004C7D54" w:rsidRPr="00C30CE7">
        <w:rPr>
          <w:color w:val="auto"/>
        </w:rPr>
        <w:t>;</w:t>
      </w:r>
    </w:p>
    <w:p w14:paraId="1EB324D8" w14:textId="77777777" w:rsidR="008600F7" w:rsidRPr="00C30CE7" w:rsidRDefault="00F66F8B" w:rsidP="00BB7303">
      <w:pPr>
        <w:pStyle w:val="a"/>
        <w:numPr>
          <w:ilvl w:val="0"/>
          <w:numId w:val="25"/>
        </w:numPr>
        <w:ind w:left="0" w:firstLine="709"/>
        <w:rPr>
          <w:color w:val="auto"/>
        </w:rPr>
      </w:pPr>
      <w:r w:rsidRPr="00C30CE7">
        <w:rPr>
          <w:color w:val="auto"/>
        </w:rPr>
        <w:t>о</w:t>
      </w:r>
      <w:r w:rsidR="00D44AD9" w:rsidRPr="00C30CE7">
        <w:rPr>
          <w:color w:val="auto"/>
        </w:rPr>
        <w:t>ператоры</w:t>
      </w:r>
      <w:r w:rsidR="00763148" w:rsidRPr="00C30CE7">
        <w:rPr>
          <w:color w:val="auto"/>
        </w:rPr>
        <w:t xml:space="preserve"> фискальных данных</w:t>
      </w:r>
      <w:r w:rsidR="004C7D54" w:rsidRPr="00C30CE7">
        <w:rPr>
          <w:color w:val="auto"/>
        </w:rPr>
        <w:t>.</w:t>
      </w:r>
    </w:p>
    <w:p w14:paraId="5999293D" w14:textId="77777777" w:rsidR="008600F7" w:rsidRPr="00C30CE7" w:rsidRDefault="006869B4" w:rsidP="00DF4832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30CE7">
        <w:rPr>
          <w:rFonts w:ascii="Times New Roman" w:hAnsi="Times New Roman" w:cs="Times New Roman"/>
          <w:color w:val="auto"/>
          <w:sz w:val="28"/>
          <w:szCs w:val="28"/>
        </w:rPr>
        <w:t>Участники Эксперимента со стороны субъектов обращения табачной продукции определяются на добровольной ос</w:t>
      </w:r>
      <w:r w:rsidR="00FC4531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нове на основании их заявления. </w:t>
      </w:r>
      <w:r w:rsidRPr="00C30CE7">
        <w:rPr>
          <w:rFonts w:ascii="Times New Roman" w:hAnsi="Times New Roman" w:cs="Times New Roman"/>
          <w:color w:val="auto"/>
          <w:sz w:val="28"/>
          <w:szCs w:val="28"/>
        </w:rPr>
        <w:t>Допускается возможность присоединения новых субъектов обращения табачной продукции к Эксперименту в ходе его реализации.</w:t>
      </w:r>
    </w:p>
    <w:p w14:paraId="63D000E5" w14:textId="77777777" w:rsidR="008600F7" w:rsidRPr="00C30CE7" w:rsidRDefault="008600F7" w:rsidP="008524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3DBF3512" w14:textId="77777777" w:rsidR="00BB7303" w:rsidRPr="00C30CE7" w:rsidRDefault="00BB7303" w:rsidP="00BB73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2" w:name="_Hlk500324784"/>
      <w:r w:rsidRPr="00C30CE7">
        <w:rPr>
          <w:rFonts w:ascii="Times New Roman" w:hAnsi="Times New Roman" w:cs="Times New Roman"/>
          <w:b/>
          <w:bCs/>
          <w:sz w:val="28"/>
          <w:szCs w:val="28"/>
          <w:lang w:val="en-US"/>
        </w:rPr>
        <w:t>II</w:t>
      </w:r>
      <w:r w:rsidRPr="00C30CE7">
        <w:rPr>
          <w:rFonts w:ascii="Times New Roman" w:hAnsi="Times New Roman" w:cs="Times New Roman"/>
          <w:b/>
          <w:bCs/>
          <w:sz w:val="28"/>
          <w:szCs w:val="28"/>
        </w:rPr>
        <w:t>. Состав информации, включаемой в код маркировки, и правила формирования и нанесения средства идентификации на упаковку</w:t>
      </w:r>
    </w:p>
    <w:p w14:paraId="6B63D23F" w14:textId="77777777" w:rsidR="00BB7303" w:rsidRPr="00C30CE7" w:rsidRDefault="00BB7303" w:rsidP="00BB7303">
      <w:pPr>
        <w:spacing w:line="360" w:lineRule="auto"/>
        <w:ind w:firstLine="709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C30CE7">
        <w:rPr>
          <w:rFonts w:ascii="Times New Roman" w:hAnsi="Times New Roman" w:cs="Times New Roman"/>
          <w:sz w:val="28"/>
          <w:szCs w:val="28"/>
        </w:rPr>
        <w:t xml:space="preserve">1. </w:t>
      </w:r>
      <w:r w:rsidRPr="00C30CE7">
        <w:rPr>
          <w:rFonts w:ascii="Times New Roman" w:hAnsi="Times New Roman" w:cs="Times New Roman"/>
          <w:color w:val="00000A"/>
          <w:sz w:val="28"/>
          <w:szCs w:val="28"/>
        </w:rPr>
        <w:t>Структура кода маркировки соответствует следующим требованиям:</w:t>
      </w:r>
    </w:p>
    <w:p w14:paraId="6F85AB80" w14:textId="77777777" w:rsidR="00BB7303" w:rsidRPr="00C30CE7" w:rsidRDefault="00BB7303" w:rsidP="00BB7303">
      <w:pPr>
        <w:spacing w:line="360" w:lineRule="auto"/>
        <w:ind w:firstLine="709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C30CE7">
        <w:rPr>
          <w:rFonts w:ascii="Times New Roman" w:hAnsi="Times New Roman" w:cs="Times New Roman"/>
          <w:color w:val="00000A"/>
          <w:sz w:val="28"/>
          <w:szCs w:val="28"/>
        </w:rPr>
        <w:t>1) Код маркировки для потребительской упаковки включает три группы данных:</w:t>
      </w:r>
    </w:p>
    <w:p w14:paraId="76114E00" w14:textId="77777777" w:rsidR="00BB7303" w:rsidRPr="00C30CE7" w:rsidRDefault="0038390A" w:rsidP="00BB7303">
      <w:pPr>
        <w:spacing w:line="360" w:lineRule="auto"/>
        <w:ind w:firstLine="709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C30CE7">
        <w:rPr>
          <w:rFonts w:ascii="Times New Roman" w:hAnsi="Times New Roman" w:cs="Times New Roman"/>
          <w:color w:val="00000A"/>
          <w:sz w:val="28"/>
          <w:szCs w:val="28"/>
        </w:rPr>
        <w:lastRenderedPageBreak/>
        <w:t>а)</w:t>
      </w:r>
      <w:r w:rsidR="00BB7303" w:rsidRPr="00C30CE7">
        <w:rPr>
          <w:rFonts w:ascii="Times New Roman" w:hAnsi="Times New Roman" w:cs="Times New Roman"/>
          <w:color w:val="00000A"/>
          <w:sz w:val="28"/>
          <w:szCs w:val="28"/>
        </w:rPr>
        <w:t xml:space="preserve"> первая группа состоит из 14 цифр и содержит </w:t>
      </w:r>
      <w:r w:rsidR="002E3973" w:rsidRPr="00C30CE7">
        <w:rPr>
          <w:rFonts w:ascii="Times New Roman" w:hAnsi="Times New Roman" w:cs="Times New Roman"/>
          <w:color w:val="00000A"/>
          <w:sz w:val="28"/>
          <w:szCs w:val="28"/>
        </w:rPr>
        <w:t xml:space="preserve">код товара </w:t>
      </w:r>
      <w:r w:rsidR="002E3973" w:rsidRPr="00C30CE7">
        <w:rPr>
          <w:rFonts w:ascii="Times New Roman" w:hAnsi="Times New Roman" w:cs="Times New Roman"/>
          <w:color w:val="auto"/>
          <w:sz w:val="28"/>
          <w:szCs w:val="28"/>
        </w:rPr>
        <w:t xml:space="preserve">по соответствующей товарной номенклатуре </w:t>
      </w:r>
      <w:r w:rsidR="002E3973" w:rsidRPr="00C30CE7">
        <w:rPr>
          <w:rFonts w:ascii="Times New Roman" w:hAnsi="Times New Roman" w:cs="Times New Roman"/>
          <w:color w:val="auto"/>
          <w:sz w:val="28"/>
          <w:szCs w:val="28"/>
          <w:lang w:val="en-US"/>
        </w:rPr>
        <w:t>GS</w:t>
      </w:r>
      <w:r w:rsidR="002E3973" w:rsidRPr="00C30CE7"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BB7303" w:rsidRPr="00C30CE7">
        <w:rPr>
          <w:rFonts w:ascii="Times New Roman" w:hAnsi="Times New Roman" w:cs="Times New Roman"/>
          <w:color w:val="00000A"/>
          <w:sz w:val="28"/>
          <w:szCs w:val="28"/>
        </w:rPr>
        <w:t>;</w:t>
      </w:r>
    </w:p>
    <w:p w14:paraId="10EA43A0" w14:textId="77777777" w:rsidR="00BB7303" w:rsidRPr="00C30CE7" w:rsidRDefault="0038390A" w:rsidP="00BB7303">
      <w:pPr>
        <w:spacing w:line="360" w:lineRule="auto"/>
        <w:ind w:firstLine="709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C30CE7">
        <w:rPr>
          <w:rFonts w:ascii="Times New Roman" w:hAnsi="Times New Roman" w:cs="Times New Roman"/>
          <w:color w:val="00000A"/>
          <w:sz w:val="28"/>
          <w:szCs w:val="28"/>
        </w:rPr>
        <w:t>б)</w:t>
      </w:r>
      <w:r w:rsidR="00BB7303" w:rsidRPr="00C30CE7">
        <w:rPr>
          <w:rFonts w:ascii="Times New Roman" w:hAnsi="Times New Roman" w:cs="Times New Roman"/>
          <w:color w:val="00000A"/>
          <w:sz w:val="28"/>
          <w:szCs w:val="28"/>
        </w:rPr>
        <w:t xml:space="preserve"> вторая группа состоит из 7 символов (цифр, строчных и прописных букв латинского алфавита, а также специальных символов) и содержит код идентификации упаковки табачной продукции;</w:t>
      </w:r>
    </w:p>
    <w:p w14:paraId="0630FAB7" w14:textId="114508AC" w:rsidR="00BB7303" w:rsidRPr="00C30CE7" w:rsidRDefault="0038390A" w:rsidP="00BB7303">
      <w:pPr>
        <w:spacing w:line="360" w:lineRule="auto"/>
        <w:ind w:firstLine="709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C30CE7">
        <w:rPr>
          <w:rFonts w:ascii="Times New Roman" w:hAnsi="Times New Roman" w:cs="Times New Roman"/>
          <w:color w:val="00000A"/>
          <w:sz w:val="28"/>
          <w:szCs w:val="28"/>
        </w:rPr>
        <w:t>в)</w:t>
      </w:r>
      <w:r w:rsidR="00BB7303" w:rsidRPr="00C30CE7">
        <w:rPr>
          <w:rFonts w:ascii="Times New Roman" w:hAnsi="Times New Roman" w:cs="Times New Roman"/>
          <w:color w:val="00000A"/>
          <w:sz w:val="28"/>
          <w:szCs w:val="28"/>
        </w:rPr>
        <w:t xml:space="preserve"> третья группа состоит из </w:t>
      </w:r>
      <w:ins w:id="13" w:author="Витров Ян" w:date="2018-04-22T17:52:00Z">
        <w:r w:rsidR="00E35116">
          <w:rPr>
            <w:rFonts w:ascii="Times New Roman" w:hAnsi="Times New Roman" w:cs="Times New Roman"/>
            <w:color w:val="00000A"/>
            <w:sz w:val="28"/>
            <w:szCs w:val="28"/>
          </w:rPr>
          <w:t>10</w:t>
        </w:r>
      </w:ins>
      <w:del w:id="14" w:author="Витров Ян" w:date="2018-04-22T17:52:00Z">
        <w:r w:rsidR="00BB7303" w:rsidRPr="00C30CE7" w:rsidDel="00E35116">
          <w:rPr>
            <w:rFonts w:ascii="Times New Roman" w:hAnsi="Times New Roman" w:cs="Times New Roman"/>
            <w:color w:val="00000A"/>
            <w:sz w:val="28"/>
            <w:szCs w:val="28"/>
          </w:rPr>
          <w:delText>8</w:delText>
        </w:r>
      </w:del>
      <w:r w:rsidR="00BB7303" w:rsidRPr="00C30CE7">
        <w:rPr>
          <w:rFonts w:ascii="Times New Roman" w:hAnsi="Times New Roman" w:cs="Times New Roman"/>
          <w:color w:val="00000A"/>
          <w:sz w:val="28"/>
          <w:szCs w:val="28"/>
        </w:rPr>
        <w:t xml:space="preserve"> символов (цифр, строчных и прописных букв латинского алфавита, а также специальных символов) и содержит код проверки</w:t>
      </w:r>
      <w:r w:rsidRPr="00C30CE7">
        <w:rPr>
          <w:rFonts w:ascii="Times New Roman" w:hAnsi="Times New Roman" w:cs="Times New Roman"/>
          <w:color w:val="00000A"/>
          <w:sz w:val="28"/>
          <w:szCs w:val="28"/>
        </w:rPr>
        <w:t>;</w:t>
      </w:r>
    </w:p>
    <w:p w14:paraId="200EEAB1" w14:textId="77777777" w:rsidR="00BB7303" w:rsidRPr="00C30CE7" w:rsidRDefault="00BB7303" w:rsidP="00BB7303">
      <w:pPr>
        <w:spacing w:line="360" w:lineRule="auto"/>
        <w:ind w:firstLine="709"/>
        <w:jc w:val="both"/>
        <w:rPr>
          <w:rFonts w:ascii="Times New Roman" w:hAnsi="Times New Roman" w:cs="Times New Roman"/>
          <w:color w:val="00000A"/>
          <w:sz w:val="28"/>
          <w:szCs w:val="28"/>
        </w:rPr>
      </w:pPr>
    </w:p>
    <w:p w14:paraId="774E4238" w14:textId="2E53F7C8" w:rsidR="00BB7303" w:rsidRDefault="00BB7303" w:rsidP="0038390A">
      <w:pPr>
        <w:keepNext/>
        <w:spacing w:line="360" w:lineRule="auto"/>
        <w:ind w:firstLine="709"/>
        <w:jc w:val="both"/>
        <w:rPr>
          <w:ins w:id="15" w:author="Никольский Сергей" w:date="2018-04-02T10:59:00Z"/>
          <w:rFonts w:ascii="Times New Roman" w:hAnsi="Times New Roman" w:cs="Times New Roman"/>
          <w:color w:val="00000A"/>
          <w:sz w:val="28"/>
          <w:szCs w:val="28"/>
        </w:rPr>
      </w:pPr>
      <w:r w:rsidRPr="00C30CE7">
        <w:rPr>
          <w:rFonts w:ascii="Times New Roman" w:hAnsi="Times New Roman" w:cs="Times New Roman"/>
          <w:color w:val="00000A"/>
          <w:sz w:val="28"/>
          <w:szCs w:val="28"/>
        </w:rPr>
        <w:t>2</w:t>
      </w:r>
      <w:r w:rsidR="0038390A" w:rsidRPr="00C30CE7">
        <w:rPr>
          <w:rFonts w:ascii="Times New Roman" w:hAnsi="Times New Roman" w:cs="Times New Roman"/>
          <w:color w:val="00000A"/>
          <w:sz w:val="28"/>
          <w:szCs w:val="28"/>
        </w:rPr>
        <w:t>)</w:t>
      </w:r>
      <w:r w:rsidRPr="00C30CE7">
        <w:rPr>
          <w:rFonts w:ascii="Times New Roman" w:hAnsi="Times New Roman" w:cs="Times New Roman"/>
          <w:color w:val="00000A"/>
          <w:sz w:val="28"/>
          <w:szCs w:val="28"/>
        </w:rPr>
        <w:t xml:space="preserve"> Код маркировки для групповой упаковки соответствует стандарту </w:t>
      </w:r>
      <w:r w:rsidRPr="00C30CE7">
        <w:rPr>
          <w:rFonts w:ascii="Times New Roman" w:hAnsi="Times New Roman" w:cs="Times New Roman"/>
          <w:color w:val="00000A"/>
          <w:sz w:val="28"/>
          <w:szCs w:val="28"/>
          <w:lang w:val="en-US"/>
        </w:rPr>
        <w:t>GS</w:t>
      </w:r>
      <w:r w:rsidRPr="00C30CE7">
        <w:rPr>
          <w:rFonts w:ascii="Times New Roman" w:hAnsi="Times New Roman" w:cs="Times New Roman"/>
          <w:color w:val="00000A"/>
          <w:sz w:val="28"/>
          <w:szCs w:val="28"/>
        </w:rPr>
        <w:t>1</w:t>
      </w:r>
      <w:ins w:id="16" w:author="Никольский Сергей" w:date="2018-04-02T10:58:00Z">
        <w:r w:rsidR="009C3C16">
          <w:rPr>
            <w:rFonts w:ascii="Times New Roman" w:hAnsi="Times New Roman" w:cs="Times New Roman"/>
            <w:color w:val="00000A"/>
            <w:sz w:val="28"/>
            <w:szCs w:val="28"/>
          </w:rPr>
          <w:t>,</w:t>
        </w:r>
      </w:ins>
      <w:del w:id="17" w:author="Никольский Сергей" w:date="2018-04-02T10:58:00Z">
        <w:r w:rsidRPr="00C30CE7" w:rsidDel="009C3C16">
          <w:rPr>
            <w:rFonts w:ascii="Times New Roman" w:hAnsi="Times New Roman" w:cs="Times New Roman"/>
            <w:color w:val="00000A"/>
            <w:sz w:val="28"/>
            <w:szCs w:val="28"/>
          </w:rPr>
          <w:delText xml:space="preserve"> и</w:delText>
        </w:r>
      </w:del>
      <w:r w:rsidRPr="00C30CE7">
        <w:rPr>
          <w:rFonts w:ascii="Times New Roman" w:hAnsi="Times New Roman" w:cs="Times New Roman"/>
          <w:color w:val="00000A"/>
          <w:sz w:val="28"/>
          <w:szCs w:val="28"/>
        </w:rPr>
        <w:t xml:space="preserve"> включает </w:t>
      </w:r>
      <w:del w:id="18" w:author="Никольский Сергей" w:date="2018-04-02T11:22:00Z">
        <w:r w:rsidRPr="00C30CE7" w:rsidDel="007A3A79">
          <w:rPr>
            <w:rFonts w:ascii="Times New Roman" w:hAnsi="Times New Roman" w:cs="Times New Roman"/>
            <w:color w:val="00000A"/>
            <w:sz w:val="28"/>
            <w:szCs w:val="28"/>
          </w:rPr>
          <w:delText xml:space="preserve">три </w:delText>
        </w:r>
      </w:del>
      <w:ins w:id="19" w:author="Никольский Сергей" w:date="2018-04-02T15:34:00Z">
        <w:r w:rsidR="000B0C54">
          <w:rPr>
            <w:rFonts w:ascii="Times New Roman" w:hAnsi="Times New Roman" w:cs="Times New Roman"/>
            <w:color w:val="00000A"/>
            <w:sz w:val="28"/>
            <w:szCs w:val="28"/>
          </w:rPr>
          <w:t>дополнительные</w:t>
        </w:r>
      </w:ins>
      <w:del w:id="20" w:author="Никольский Сергей" w:date="2018-04-02T15:34:00Z">
        <w:r w:rsidRPr="00C30CE7" w:rsidDel="000B0C54">
          <w:rPr>
            <w:rFonts w:ascii="Times New Roman" w:hAnsi="Times New Roman" w:cs="Times New Roman"/>
            <w:color w:val="00000A"/>
            <w:sz w:val="28"/>
            <w:szCs w:val="28"/>
          </w:rPr>
          <w:delText>обязательных</w:delText>
        </w:r>
      </w:del>
      <w:r w:rsidRPr="00C30CE7">
        <w:rPr>
          <w:rFonts w:ascii="Times New Roman" w:hAnsi="Times New Roman" w:cs="Times New Roman"/>
          <w:color w:val="00000A"/>
          <w:sz w:val="28"/>
          <w:szCs w:val="28"/>
        </w:rPr>
        <w:t xml:space="preserve"> группы данных</w:t>
      </w:r>
      <w:ins w:id="21" w:author="Никольский Сергей" w:date="2018-04-02T10:58:00Z">
        <w:r w:rsidR="00F30B0F">
          <w:rPr>
            <w:rFonts w:ascii="Times New Roman" w:hAnsi="Times New Roman" w:cs="Times New Roman"/>
            <w:color w:val="00000A"/>
            <w:sz w:val="28"/>
            <w:szCs w:val="28"/>
          </w:rPr>
          <w:t xml:space="preserve"> и представля</w:t>
        </w:r>
      </w:ins>
      <w:ins w:id="22" w:author="Никольский Сергей" w:date="2018-04-02T10:59:00Z">
        <w:r w:rsidR="00F30B0F">
          <w:rPr>
            <w:rFonts w:ascii="Times New Roman" w:hAnsi="Times New Roman" w:cs="Times New Roman"/>
            <w:color w:val="00000A"/>
            <w:sz w:val="28"/>
            <w:szCs w:val="28"/>
          </w:rPr>
          <w:t>ется одним из двух вариантов</w:t>
        </w:r>
      </w:ins>
      <w:ins w:id="23" w:author="Никольский Сергей" w:date="2018-04-02T11:22:00Z">
        <w:r w:rsidR="00950D66">
          <w:rPr>
            <w:rFonts w:ascii="Times New Roman" w:hAnsi="Times New Roman" w:cs="Times New Roman"/>
            <w:color w:val="00000A"/>
            <w:sz w:val="28"/>
            <w:szCs w:val="28"/>
          </w:rPr>
          <w:t xml:space="preserve"> по выбору производителя</w:t>
        </w:r>
      </w:ins>
      <w:ins w:id="24" w:author="Никольский Сергей" w:date="2018-04-02T11:23:00Z">
        <w:r w:rsidR="00950D66">
          <w:rPr>
            <w:rFonts w:ascii="Times New Roman" w:hAnsi="Times New Roman" w:cs="Times New Roman"/>
            <w:color w:val="00000A"/>
            <w:sz w:val="28"/>
            <w:szCs w:val="28"/>
          </w:rPr>
          <w:t xml:space="preserve"> табачной продукции</w:t>
        </w:r>
      </w:ins>
      <w:r w:rsidRPr="00C30CE7">
        <w:rPr>
          <w:rFonts w:ascii="Times New Roman" w:hAnsi="Times New Roman" w:cs="Times New Roman"/>
          <w:color w:val="00000A"/>
          <w:sz w:val="28"/>
          <w:szCs w:val="28"/>
        </w:rPr>
        <w:t>:</w:t>
      </w:r>
    </w:p>
    <w:p w14:paraId="72AE38BF" w14:textId="540BEF85" w:rsidR="00F30B0F" w:rsidRDefault="00F30B0F" w:rsidP="0038390A">
      <w:pPr>
        <w:keepNext/>
        <w:spacing w:line="360" w:lineRule="auto"/>
        <w:ind w:firstLine="709"/>
        <w:jc w:val="both"/>
        <w:rPr>
          <w:ins w:id="25" w:author="Никольский Сергей" w:date="2018-04-02T11:04:00Z"/>
          <w:rFonts w:ascii="Times New Roman" w:hAnsi="Times New Roman" w:cs="Times New Roman"/>
          <w:color w:val="00000A"/>
          <w:sz w:val="28"/>
          <w:szCs w:val="28"/>
        </w:rPr>
      </w:pPr>
      <w:ins w:id="26" w:author="Никольский Сергей" w:date="2018-04-02T10:59:00Z">
        <w:r>
          <w:rPr>
            <w:rFonts w:ascii="Times New Roman" w:hAnsi="Times New Roman" w:cs="Times New Roman"/>
            <w:color w:val="00000A"/>
            <w:sz w:val="28"/>
            <w:szCs w:val="28"/>
          </w:rPr>
          <w:t>а)</w:t>
        </w:r>
      </w:ins>
      <w:ins w:id="27" w:author="Никольский Сергей" w:date="2018-04-02T15:34:00Z">
        <w:r w:rsidR="000B0C54">
          <w:rPr>
            <w:rFonts w:ascii="Times New Roman" w:hAnsi="Times New Roman" w:cs="Times New Roman"/>
            <w:color w:val="00000A"/>
            <w:sz w:val="28"/>
            <w:szCs w:val="28"/>
          </w:rPr>
          <w:t> </w:t>
        </w:r>
      </w:ins>
      <w:ins w:id="28" w:author="Никольский Сергей" w:date="2018-04-02T11:13:00Z">
        <w:r w:rsidR="0098466F">
          <w:rPr>
            <w:rFonts w:ascii="Times New Roman" w:hAnsi="Times New Roman" w:cs="Times New Roman"/>
            <w:color w:val="00000A"/>
            <w:sz w:val="28"/>
            <w:szCs w:val="28"/>
          </w:rPr>
          <w:t xml:space="preserve">в первом варианте </w:t>
        </w:r>
      </w:ins>
      <w:ins w:id="29" w:author="Никольский Сергей" w:date="2018-04-02T11:00:00Z">
        <w:r w:rsidR="003A6AAB">
          <w:rPr>
            <w:rFonts w:ascii="Times New Roman" w:hAnsi="Times New Roman" w:cs="Times New Roman"/>
            <w:color w:val="00000A"/>
            <w:sz w:val="28"/>
            <w:szCs w:val="28"/>
          </w:rPr>
          <w:t xml:space="preserve">групповая упаковка идентифицируется </w:t>
        </w:r>
        <w:r w:rsidR="00154F89">
          <w:rPr>
            <w:rFonts w:ascii="Times New Roman" w:hAnsi="Times New Roman" w:cs="Times New Roman"/>
            <w:color w:val="00000A"/>
            <w:sz w:val="28"/>
            <w:szCs w:val="28"/>
          </w:rPr>
          <w:t xml:space="preserve">кодом </w:t>
        </w:r>
        <w:r w:rsidR="00154F89"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t>GTIN</w:t>
        </w:r>
      </w:ins>
      <w:ins w:id="30" w:author="Никольский Сергей" w:date="2018-04-02T11:21:00Z">
        <w:r w:rsidR="002B4FB2">
          <w:rPr>
            <w:rFonts w:ascii="Times New Roman" w:hAnsi="Times New Roman" w:cs="Times New Roman"/>
            <w:color w:val="00000A"/>
            <w:sz w:val="28"/>
            <w:szCs w:val="28"/>
          </w:rPr>
          <w:t xml:space="preserve">, </w:t>
        </w:r>
        <w:r w:rsidR="006D336D">
          <w:rPr>
            <w:rFonts w:ascii="Times New Roman" w:hAnsi="Times New Roman" w:cs="Times New Roman"/>
            <w:color w:val="00000A"/>
            <w:sz w:val="28"/>
            <w:szCs w:val="28"/>
          </w:rPr>
          <w:t>характеризующим саму упаковку</w:t>
        </w:r>
      </w:ins>
      <w:ins w:id="31" w:author="Никольский Сергей" w:date="2018-04-02T11:01:00Z">
        <w:r w:rsidR="007F3D88">
          <w:rPr>
            <w:rFonts w:ascii="Times New Roman" w:hAnsi="Times New Roman" w:cs="Times New Roman"/>
            <w:color w:val="00000A"/>
            <w:sz w:val="28"/>
            <w:szCs w:val="28"/>
          </w:rPr>
          <w:t xml:space="preserve">; </w:t>
        </w:r>
      </w:ins>
      <w:ins w:id="32" w:author="Никольский Сергей" w:date="2018-04-02T11:02:00Z">
        <w:r w:rsidR="00313229">
          <w:rPr>
            <w:rFonts w:ascii="Times New Roman" w:hAnsi="Times New Roman" w:cs="Times New Roman"/>
            <w:color w:val="00000A"/>
            <w:sz w:val="28"/>
            <w:szCs w:val="28"/>
          </w:rPr>
          <w:t xml:space="preserve">при этом </w:t>
        </w:r>
      </w:ins>
      <w:ins w:id="33" w:author="Никольский Сергей" w:date="2018-04-02T15:37:00Z">
        <w:r w:rsidR="00BC68D7">
          <w:rPr>
            <w:rFonts w:ascii="Times New Roman" w:hAnsi="Times New Roman" w:cs="Times New Roman"/>
            <w:color w:val="00000A"/>
            <w:sz w:val="28"/>
            <w:szCs w:val="28"/>
          </w:rPr>
          <w:t>дополнительны</w:t>
        </w:r>
        <w:r w:rsidR="00F30CCE">
          <w:rPr>
            <w:rFonts w:ascii="Times New Roman" w:hAnsi="Times New Roman" w:cs="Times New Roman"/>
            <w:color w:val="00000A"/>
            <w:sz w:val="28"/>
            <w:szCs w:val="28"/>
          </w:rPr>
          <w:t>е</w:t>
        </w:r>
        <w:r w:rsidR="00BC68D7">
          <w:rPr>
            <w:rFonts w:ascii="Times New Roman" w:hAnsi="Times New Roman" w:cs="Times New Roman"/>
            <w:color w:val="00000A"/>
            <w:sz w:val="28"/>
            <w:szCs w:val="28"/>
          </w:rPr>
          <w:t xml:space="preserve"> </w:t>
        </w:r>
      </w:ins>
      <w:ins w:id="34" w:author="Никольский Сергей" w:date="2018-04-02T11:03:00Z">
        <w:r w:rsidR="00615E7C">
          <w:rPr>
            <w:rFonts w:ascii="Times New Roman" w:hAnsi="Times New Roman" w:cs="Times New Roman"/>
            <w:color w:val="00000A"/>
            <w:sz w:val="28"/>
            <w:szCs w:val="28"/>
          </w:rPr>
          <w:t xml:space="preserve">группы данных </w:t>
        </w:r>
      </w:ins>
      <w:ins w:id="35" w:author="Никольский Сергей" w:date="2018-04-02T11:04:00Z">
        <w:r w:rsidR="008A6D2A">
          <w:rPr>
            <w:rFonts w:ascii="Times New Roman" w:hAnsi="Times New Roman" w:cs="Times New Roman"/>
            <w:color w:val="00000A"/>
            <w:sz w:val="28"/>
            <w:szCs w:val="28"/>
          </w:rPr>
          <w:t>идентифицируются</w:t>
        </w:r>
      </w:ins>
      <w:ins w:id="36" w:author="Никольский Сергей" w:date="2018-04-02T11:03:00Z">
        <w:r w:rsidR="00615E7C">
          <w:rPr>
            <w:rFonts w:ascii="Times New Roman" w:hAnsi="Times New Roman" w:cs="Times New Roman"/>
            <w:color w:val="00000A"/>
            <w:sz w:val="28"/>
            <w:szCs w:val="28"/>
          </w:rPr>
          <w:t xml:space="preserve"> следующими атрибутами</w:t>
        </w:r>
        <w:r w:rsidR="00C47E2A">
          <w:rPr>
            <w:rFonts w:ascii="Times New Roman" w:hAnsi="Times New Roman" w:cs="Times New Roman"/>
            <w:color w:val="00000A"/>
            <w:sz w:val="28"/>
            <w:szCs w:val="28"/>
          </w:rPr>
          <w:t xml:space="preserve">, предусмотренными стандартом </w:t>
        </w:r>
        <w:r w:rsidR="00C47E2A"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t>GS</w:t>
        </w:r>
        <w:r w:rsidR="00C47E2A" w:rsidRPr="00973E70">
          <w:rPr>
            <w:rFonts w:ascii="Times New Roman" w:hAnsi="Times New Roman" w:cs="Times New Roman"/>
            <w:color w:val="00000A"/>
            <w:sz w:val="28"/>
            <w:szCs w:val="28"/>
          </w:rPr>
          <w:t>1</w:t>
        </w:r>
      </w:ins>
      <w:ins w:id="37" w:author="Никольский Сергей" w:date="2018-04-02T11:04:00Z">
        <w:r w:rsidR="00C47E2A">
          <w:rPr>
            <w:rFonts w:ascii="Times New Roman" w:hAnsi="Times New Roman" w:cs="Times New Roman"/>
            <w:color w:val="00000A"/>
            <w:sz w:val="28"/>
            <w:szCs w:val="28"/>
          </w:rPr>
          <w:t>:</w:t>
        </w:r>
      </w:ins>
    </w:p>
    <w:p w14:paraId="0B65E6D6" w14:textId="0B3CF6F7" w:rsidR="00C47E2A" w:rsidRDefault="00C47E2A" w:rsidP="0038390A">
      <w:pPr>
        <w:keepNext/>
        <w:spacing w:line="360" w:lineRule="auto"/>
        <w:ind w:firstLine="709"/>
        <w:jc w:val="both"/>
        <w:rPr>
          <w:ins w:id="38" w:author="Никольский Сергей" w:date="2018-04-02T11:07:00Z"/>
          <w:rFonts w:ascii="Times New Roman" w:hAnsi="Times New Roman" w:cs="Times New Roman"/>
          <w:color w:val="00000A"/>
          <w:sz w:val="28"/>
          <w:szCs w:val="28"/>
        </w:rPr>
      </w:pPr>
      <w:ins w:id="39" w:author="Никольский Сергей" w:date="2018-04-02T11:04:00Z">
        <w:r>
          <w:rPr>
            <w:rFonts w:ascii="Times New Roman" w:hAnsi="Times New Roman" w:cs="Times New Roman"/>
            <w:color w:val="00000A"/>
            <w:sz w:val="28"/>
            <w:szCs w:val="28"/>
          </w:rPr>
          <w:t>–</w:t>
        </w:r>
      </w:ins>
      <w:ins w:id="40" w:author="Никольский Сергей" w:date="2018-04-02T15:34:00Z">
        <w:r w:rsidR="000B0C54">
          <w:rPr>
            <w:rFonts w:ascii="Times New Roman" w:hAnsi="Times New Roman" w:cs="Times New Roman"/>
            <w:color w:val="00000A"/>
            <w:sz w:val="28"/>
            <w:szCs w:val="28"/>
          </w:rPr>
          <w:t> </w:t>
        </w:r>
      </w:ins>
      <w:ins w:id="41" w:author="Никольский Сергей" w:date="2018-04-02T11:04:00Z">
        <w:r w:rsidR="008A6D2A">
          <w:rPr>
            <w:rFonts w:ascii="Times New Roman" w:hAnsi="Times New Roman" w:cs="Times New Roman"/>
            <w:color w:val="00000A"/>
            <w:sz w:val="28"/>
            <w:szCs w:val="28"/>
          </w:rPr>
          <w:t xml:space="preserve">первая группа </w:t>
        </w:r>
      </w:ins>
      <w:ins w:id="42" w:author="Никольский Сергей" w:date="2018-04-02T15:35:00Z">
        <w:r w:rsidR="00AC692D">
          <w:rPr>
            <w:rFonts w:ascii="Times New Roman" w:hAnsi="Times New Roman" w:cs="Times New Roman"/>
            <w:color w:val="00000A"/>
            <w:sz w:val="28"/>
            <w:szCs w:val="28"/>
          </w:rPr>
          <w:t xml:space="preserve">дополнительных </w:t>
        </w:r>
      </w:ins>
      <w:ins w:id="43" w:author="Никольский Сергей" w:date="2018-04-02T11:04:00Z">
        <w:r w:rsidR="008A6D2A">
          <w:rPr>
            <w:rFonts w:ascii="Times New Roman" w:hAnsi="Times New Roman" w:cs="Times New Roman"/>
            <w:color w:val="00000A"/>
            <w:sz w:val="28"/>
            <w:szCs w:val="28"/>
          </w:rPr>
          <w:t xml:space="preserve">данных идентифицируется </w:t>
        </w:r>
      </w:ins>
      <w:ins w:id="44" w:author="Никольский Сергей" w:date="2018-04-02T11:05:00Z">
        <w:r w:rsidR="0018112D">
          <w:rPr>
            <w:rFonts w:ascii="Times New Roman" w:hAnsi="Times New Roman" w:cs="Times New Roman"/>
            <w:color w:val="00000A"/>
            <w:sz w:val="28"/>
            <w:szCs w:val="28"/>
          </w:rPr>
          <w:t xml:space="preserve">кодом применения </w:t>
        </w:r>
        <w:r w:rsidR="0018112D"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t>AI</w:t>
        </w:r>
        <w:r w:rsidR="0018112D" w:rsidRPr="00973E70">
          <w:rPr>
            <w:rFonts w:ascii="Times New Roman" w:hAnsi="Times New Roman" w:cs="Times New Roman"/>
            <w:color w:val="00000A"/>
            <w:sz w:val="28"/>
            <w:szCs w:val="28"/>
          </w:rPr>
          <w:t xml:space="preserve"> = ‘</w:t>
        </w:r>
        <w:r w:rsidR="00636B2B">
          <w:rPr>
            <w:rFonts w:ascii="Times New Roman" w:hAnsi="Times New Roman" w:cs="Times New Roman"/>
            <w:color w:val="00000A"/>
            <w:sz w:val="28"/>
            <w:szCs w:val="28"/>
          </w:rPr>
          <w:t>01</w:t>
        </w:r>
        <w:r w:rsidR="0018112D" w:rsidRPr="00973E70">
          <w:rPr>
            <w:rFonts w:ascii="Times New Roman" w:hAnsi="Times New Roman" w:cs="Times New Roman"/>
            <w:color w:val="00000A"/>
            <w:sz w:val="28"/>
            <w:szCs w:val="28"/>
          </w:rPr>
          <w:t>’</w:t>
        </w:r>
        <w:r w:rsidR="00636B2B">
          <w:rPr>
            <w:rFonts w:ascii="Times New Roman" w:hAnsi="Times New Roman" w:cs="Times New Roman"/>
            <w:color w:val="00000A"/>
            <w:sz w:val="28"/>
            <w:szCs w:val="28"/>
          </w:rPr>
          <w:t xml:space="preserve"> </w:t>
        </w:r>
      </w:ins>
      <w:ins w:id="45" w:author="Никольский Сергей" w:date="2018-04-02T11:06:00Z">
        <w:r w:rsidR="00C530AD">
          <w:rPr>
            <w:rFonts w:ascii="Times New Roman" w:hAnsi="Times New Roman" w:cs="Times New Roman"/>
            <w:color w:val="00000A"/>
            <w:sz w:val="28"/>
            <w:szCs w:val="28"/>
          </w:rPr>
          <w:t xml:space="preserve">и содержит </w:t>
        </w:r>
        <w:r w:rsidR="00301176"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t>GTIN</w:t>
        </w:r>
        <w:r w:rsidR="00301176">
          <w:rPr>
            <w:rFonts w:ascii="Times New Roman" w:hAnsi="Times New Roman" w:cs="Times New Roman"/>
            <w:color w:val="00000A"/>
            <w:sz w:val="28"/>
            <w:szCs w:val="28"/>
          </w:rPr>
          <w:t xml:space="preserve"> </w:t>
        </w:r>
      </w:ins>
      <w:ins w:id="46" w:author="Никольский Сергей" w:date="2018-04-02T11:07:00Z">
        <w:r w:rsidR="00324A44">
          <w:rPr>
            <w:rFonts w:ascii="Times New Roman" w:hAnsi="Times New Roman" w:cs="Times New Roman"/>
            <w:color w:val="00000A"/>
            <w:sz w:val="28"/>
            <w:szCs w:val="28"/>
          </w:rPr>
          <w:t xml:space="preserve">собственно </w:t>
        </w:r>
      </w:ins>
      <w:ins w:id="47" w:author="Никольский Сергей" w:date="2018-04-02T11:06:00Z">
        <w:r w:rsidR="00301176">
          <w:rPr>
            <w:rFonts w:ascii="Times New Roman" w:hAnsi="Times New Roman" w:cs="Times New Roman"/>
            <w:color w:val="00000A"/>
            <w:sz w:val="28"/>
            <w:szCs w:val="28"/>
          </w:rPr>
          <w:t>групповой упаковки</w:t>
        </w:r>
      </w:ins>
      <w:ins w:id="48" w:author="Никольский Сергей" w:date="2018-04-02T11:07:00Z">
        <w:r w:rsidR="00324A44">
          <w:rPr>
            <w:rFonts w:ascii="Times New Roman" w:hAnsi="Times New Roman" w:cs="Times New Roman"/>
            <w:color w:val="00000A"/>
            <w:sz w:val="28"/>
            <w:szCs w:val="28"/>
          </w:rPr>
          <w:t>,</w:t>
        </w:r>
      </w:ins>
    </w:p>
    <w:p w14:paraId="1CB31D71" w14:textId="3D50E7B0" w:rsidR="00324A44" w:rsidRDefault="00324A44" w:rsidP="00973E70">
      <w:pPr>
        <w:spacing w:line="360" w:lineRule="auto"/>
        <w:ind w:firstLine="709"/>
        <w:jc w:val="both"/>
        <w:rPr>
          <w:ins w:id="49" w:author="Никольский Сергей" w:date="2018-04-02T11:08:00Z"/>
          <w:rFonts w:ascii="Times New Roman" w:hAnsi="Times New Roman" w:cs="Times New Roman"/>
          <w:color w:val="00000A"/>
          <w:sz w:val="28"/>
          <w:szCs w:val="28"/>
        </w:rPr>
      </w:pPr>
      <w:ins w:id="50" w:author="Никольский Сергей" w:date="2018-04-02T11:07:00Z">
        <w:r>
          <w:rPr>
            <w:rFonts w:ascii="Times New Roman" w:hAnsi="Times New Roman" w:cs="Times New Roman"/>
            <w:color w:val="00000A"/>
            <w:sz w:val="28"/>
            <w:szCs w:val="28"/>
          </w:rPr>
          <w:t>–</w:t>
        </w:r>
      </w:ins>
      <w:ins w:id="51" w:author="Никольский Сергей" w:date="2018-04-02T15:34:00Z">
        <w:r w:rsidR="000B0C54">
          <w:rPr>
            <w:rFonts w:ascii="Times New Roman" w:hAnsi="Times New Roman" w:cs="Times New Roman"/>
            <w:color w:val="00000A"/>
            <w:sz w:val="28"/>
            <w:szCs w:val="28"/>
          </w:rPr>
          <w:t> </w:t>
        </w:r>
      </w:ins>
      <w:ins w:id="52" w:author="Никольский Сергей" w:date="2018-04-02T11:07:00Z">
        <w:r w:rsidR="00F51D03" w:rsidRPr="00C30CE7">
          <w:rPr>
            <w:rFonts w:ascii="Times New Roman" w:hAnsi="Times New Roman" w:cs="Times New Roman"/>
            <w:color w:val="00000A"/>
            <w:sz w:val="28"/>
            <w:szCs w:val="28"/>
          </w:rPr>
          <w:t xml:space="preserve">вторая группа </w:t>
        </w:r>
      </w:ins>
      <w:ins w:id="53" w:author="Никольский Сергей" w:date="2018-04-02T15:35:00Z">
        <w:r w:rsidR="00AC692D">
          <w:rPr>
            <w:rFonts w:ascii="Times New Roman" w:hAnsi="Times New Roman" w:cs="Times New Roman"/>
            <w:color w:val="00000A"/>
            <w:sz w:val="28"/>
            <w:szCs w:val="28"/>
          </w:rPr>
          <w:t xml:space="preserve">дополнительных </w:t>
        </w:r>
      </w:ins>
      <w:ins w:id="54" w:author="Никольский Сергей" w:date="2018-04-02T11:08:00Z">
        <w:r w:rsidR="00E20B1B">
          <w:rPr>
            <w:rFonts w:ascii="Times New Roman" w:hAnsi="Times New Roman" w:cs="Times New Roman"/>
            <w:color w:val="00000A"/>
            <w:sz w:val="28"/>
            <w:szCs w:val="28"/>
          </w:rPr>
          <w:t xml:space="preserve">данных </w:t>
        </w:r>
      </w:ins>
      <w:ins w:id="55" w:author="Никольский Сергей" w:date="2018-04-02T11:07:00Z">
        <w:r w:rsidR="00F51D03" w:rsidRPr="00C30CE7">
          <w:rPr>
            <w:rFonts w:ascii="Times New Roman" w:hAnsi="Times New Roman" w:cs="Times New Roman"/>
            <w:color w:val="00000A"/>
            <w:sz w:val="28"/>
            <w:szCs w:val="28"/>
          </w:rPr>
          <w:t xml:space="preserve">идентифицируется кодом применения </w:t>
        </w:r>
        <w:r w:rsidR="00F51D03" w:rsidRPr="00C30CE7"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t>AI</w:t>
        </w:r>
      </w:ins>
      <w:ins w:id="56" w:author="Никольский Сергей" w:date="2018-04-02T11:27:00Z">
        <w:r w:rsidR="00E322D4">
          <w:rPr>
            <w:rFonts w:ascii="Times New Roman" w:hAnsi="Times New Roman" w:cs="Times New Roman"/>
            <w:color w:val="00000A"/>
            <w:sz w:val="28"/>
            <w:szCs w:val="28"/>
          </w:rPr>
          <w:t xml:space="preserve"> </w:t>
        </w:r>
      </w:ins>
      <w:ins w:id="57" w:author="Никольский Сергей" w:date="2018-04-02T11:07:00Z">
        <w:r w:rsidR="00F51D03" w:rsidRPr="00C30CE7">
          <w:rPr>
            <w:rFonts w:ascii="Times New Roman" w:hAnsi="Times New Roman" w:cs="Times New Roman"/>
            <w:color w:val="00000A"/>
            <w:sz w:val="28"/>
            <w:szCs w:val="28"/>
          </w:rPr>
          <w:t>=</w:t>
        </w:r>
      </w:ins>
      <w:ins w:id="58" w:author="Никольский Сергей" w:date="2018-04-02T11:27:00Z">
        <w:r w:rsidR="00E322D4">
          <w:rPr>
            <w:rFonts w:ascii="Times New Roman" w:hAnsi="Times New Roman" w:cs="Times New Roman"/>
            <w:color w:val="00000A"/>
            <w:sz w:val="28"/>
            <w:szCs w:val="28"/>
          </w:rPr>
          <w:t xml:space="preserve"> </w:t>
        </w:r>
        <w:r w:rsidR="00001AD8" w:rsidRPr="00973E70">
          <w:rPr>
            <w:rFonts w:ascii="Times New Roman" w:hAnsi="Times New Roman" w:cs="Times New Roman"/>
            <w:color w:val="00000A"/>
            <w:sz w:val="28"/>
            <w:szCs w:val="28"/>
          </w:rPr>
          <w:t>‘</w:t>
        </w:r>
      </w:ins>
      <w:ins w:id="59" w:author="Никольский Сергей" w:date="2018-04-02T11:07:00Z">
        <w:r w:rsidR="00F51D03" w:rsidRPr="00C30CE7">
          <w:rPr>
            <w:rFonts w:ascii="Times New Roman" w:hAnsi="Times New Roman" w:cs="Times New Roman"/>
            <w:color w:val="00000A"/>
            <w:sz w:val="28"/>
            <w:szCs w:val="28"/>
          </w:rPr>
          <w:t>21’ и содержит код идентификации групповой упаковки</w:t>
        </w:r>
      </w:ins>
      <w:ins w:id="60" w:author="Никольский Сергей" w:date="2018-04-02T11:08:00Z">
        <w:r w:rsidR="00E20B1B">
          <w:rPr>
            <w:rFonts w:ascii="Times New Roman" w:hAnsi="Times New Roman" w:cs="Times New Roman"/>
            <w:color w:val="00000A"/>
            <w:sz w:val="28"/>
            <w:szCs w:val="28"/>
          </w:rPr>
          <w:t>,</w:t>
        </w:r>
      </w:ins>
    </w:p>
    <w:p w14:paraId="456D3E45" w14:textId="3753F489" w:rsidR="00E20B1B" w:rsidRDefault="00AD0D0F" w:rsidP="00973E70">
      <w:pPr>
        <w:spacing w:line="360" w:lineRule="auto"/>
        <w:ind w:firstLine="709"/>
        <w:jc w:val="both"/>
        <w:rPr>
          <w:ins w:id="61" w:author="Сергей Никольский" w:date="2018-04-23T21:43:00Z"/>
          <w:rFonts w:ascii="Times New Roman" w:hAnsi="Times New Roman" w:cs="Times New Roman"/>
          <w:color w:val="00000A"/>
          <w:sz w:val="28"/>
          <w:szCs w:val="28"/>
        </w:rPr>
      </w:pPr>
      <w:ins w:id="62" w:author="Никольский Сергей" w:date="2018-04-02T11:08:00Z">
        <w:r>
          <w:rPr>
            <w:rFonts w:ascii="Times New Roman" w:hAnsi="Times New Roman" w:cs="Times New Roman"/>
            <w:color w:val="00000A"/>
            <w:sz w:val="28"/>
            <w:szCs w:val="28"/>
          </w:rPr>
          <w:t>– </w:t>
        </w:r>
        <w:commentRangeStart w:id="63"/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третья группа </w:t>
        </w:r>
      </w:ins>
      <w:ins w:id="64" w:author="Никольский Сергей" w:date="2018-04-02T15:36:00Z">
        <w:r w:rsidR="00265CDC">
          <w:rPr>
            <w:rFonts w:ascii="Times New Roman" w:hAnsi="Times New Roman" w:cs="Times New Roman"/>
            <w:color w:val="00000A"/>
            <w:sz w:val="28"/>
            <w:szCs w:val="28"/>
          </w:rPr>
          <w:t xml:space="preserve">дополнительных </w:t>
        </w:r>
      </w:ins>
      <w:ins w:id="65" w:author="Никольский Сергей" w:date="2018-04-02T11:08:00Z"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данных </w:t>
        </w:r>
      </w:ins>
      <w:ins w:id="66" w:author="Никольский Сергей" w:date="2018-04-02T11:09:00Z">
        <w:r w:rsidR="00C62960">
          <w:rPr>
            <w:rFonts w:ascii="Times New Roman" w:hAnsi="Times New Roman" w:cs="Times New Roman"/>
            <w:color w:val="00000A"/>
            <w:sz w:val="28"/>
            <w:szCs w:val="28"/>
          </w:rPr>
          <w:t xml:space="preserve">идентифицируется кодом применения </w:t>
        </w:r>
        <w:r w:rsidR="00C62960" w:rsidRPr="00C30CE7"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t>AI</w:t>
        </w:r>
      </w:ins>
      <w:ins w:id="67" w:author="Никольский Сергей" w:date="2018-04-02T11:27:00Z">
        <w:r w:rsidR="00E322D4">
          <w:rPr>
            <w:rFonts w:ascii="Times New Roman" w:hAnsi="Times New Roman" w:cs="Times New Roman"/>
            <w:color w:val="00000A"/>
            <w:sz w:val="28"/>
            <w:szCs w:val="28"/>
          </w:rPr>
          <w:t xml:space="preserve"> </w:t>
        </w:r>
      </w:ins>
      <w:ins w:id="68" w:author="Никольский Сергей" w:date="2018-04-02T11:09:00Z">
        <w:r w:rsidR="00C62960" w:rsidRPr="00C30CE7">
          <w:rPr>
            <w:rFonts w:ascii="Times New Roman" w:hAnsi="Times New Roman" w:cs="Times New Roman"/>
            <w:color w:val="00000A"/>
            <w:sz w:val="28"/>
            <w:szCs w:val="28"/>
          </w:rPr>
          <w:t>=</w:t>
        </w:r>
      </w:ins>
      <w:ins w:id="69" w:author="Никольский Сергей" w:date="2018-04-02T11:23:00Z">
        <w:r w:rsidR="00DB087E">
          <w:rPr>
            <w:rFonts w:ascii="Times New Roman" w:hAnsi="Times New Roman" w:cs="Times New Roman"/>
            <w:color w:val="00000A"/>
            <w:sz w:val="28"/>
            <w:szCs w:val="28"/>
          </w:rPr>
          <w:t xml:space="preserve"> </w:t>
        </w:r>
        <w:r w:rsidR="00DB087E" w:rsidRPr="00973E70">
          <w:rPr>
            <w:rFonts w:ascii="Times New Roman" w:hAnsi="Times New Roman" w:cs="Times New Roman"/>
            <w:color w:val="00000A"/>
            <w:sz w:val="28"/>
            <w:szCs w:val="28"/>
          </w:rPr>
          <w:t>‘9</w:t>
        </w:r>
      </w:ins>
      <w:ins w:id="70" w:author="Витров Ян" w:date="2018-04-22T17:53:00Z">
        <w:r w:rsidR="00E35116">
          <w:rPr>
            <w:rFonts w:ascii="Times New Roman" w:hAnsi="Times New Roman" w:cs="Times New Roman"/>
            <w:color w:val="00000A"/>
            <w:sz w:val="28"/>
            <w:szCs w:val="28"/>
          </w:rPr>
          <w:t>2</w:t>
        </w:r>
      </w:ins>
      <w:ins w:id="71" w:author="Никольский Сергей" w:date="2018-04-02T11:23:00Z">
        <w:del w:id="72" w:author="Витров Ян" w:date="2018-04-22T17:53:00Z">
          <w:r w:rsidR="00DB087E" w:rsidRPr="00973E70" w:rsidDel="00E35116">
            <w:rPr>
              <w:rFonts w:ascii="Times New Roman" w:hAnsi="Times New Roman" w:cs="Times New Roman"/>
              <w:color w:val="00000A"/>
              <w:sz w:val="28"/>
              <w:szCs w:val="28"/>
            </w:rPr>
            <w:delText>3</w:delText>
          </w:r>
        </w:del>
        <w:r w:rsidR="00DB087E" w:rsidRPr="00973E70">
          <w:rPr>
            <w:rFonts w:ascii="Times New Roman" w:hAnsi="Times New Roman" w:cs="Times New Roman"/>
            <w:color w:val="00000A"/>
            <w:sz w:val="28"/>
            <w:szCs w:val="28"/>
          </w:rPr>
          <w:t>’</w:t>
        </w:r>
      </w:ins>
      <w:ins w:id="73" w:author="Никольский Сергей" w:date="2018-04-02T11:10:00Z">
        <w:r w:rsidR="00AB368F">
          <w:rPr>
            <w:rFonts w:ascii="Times New Roman" w:hAnsi="Times New Roman" w:cs="Times New Roman"/>
            <w:color w:val="00000A"/>
            <w:sz w:val="28"/>
            <w:szCs w:val="28"/>
          </w:rPr>
          <w:t xml:space="preserve"> и содержит </w:t>
        </w:r>
      </w:ins>
      <w:ins w:id="74" w:author="Никольский Сергей" w:date="2018-04-02T11:11:00Z">
        <w:del w:id="75" w:author="Сергей Никольский" w:date="2018-04-23T21:44:00Z">
          <w:r w:rsidR="00CA16F5" w:rsidDel="00C71BFB">
            <w:rPr>
              <w:rFonts w:ascii="Times New Roman" w:hAnsi="Times New Roman" w:cs="Times New Roman"/>
              <w:color w:val="00000A"/>
              <w:sz w:val="28"/>
              <w:szCs w:val="28"/>
            </w:rPr>
            <w:delText>код проверки</w:delText>
          </w:r>
        </w:del>
      </w:ins>
      <w:ins w:id="76" w:author="Сергей Никольский" w:date="2018-04-23T21:44:00Z">
        <w:r w:rsidR="00C71BFB">
          <w:rPr>
            <w:rFonts w:ascii="Times New Roman" w:hAnsi="Times New Roman" w:cs="Times New Roman"/>
            <w:color w:val="00000A"/>
            <w:sz w:val="28"/>
            <w:szCs w:val="28"/>
          </w:rPr>
          <w:t>идентификатор ключа проверки</w:t>
        </w:r>
      </w:ins>
      <w:ins w:id="77" w:author="Никольский Сергей" w:date="2018-04-24T13:24:00Z">
        <w:r w:rsidR="00D826D8">
          <w:rPr>
            <w:rFonts w:ascii="Times New Roman" w:hAnsi="Times New Roman" w:cs="Times New Roman"/>
            <w:color w:val="00000A"/>
            <w:sz w:val="28"/>
            <w:szCs w:val="28"/>
          </w:rPr>
          <w:t xml:space="preserve">, использованного при </w:t>
        </w:r>
        <w:r w:rsidR="0023045D">
          <w:rPr>
            <w:rFonts w:ascii="Times New Roman" w:hAnsi="Times New Roman" w:cs="Times New Roman"/>
            <w:color w:val="00000A"/>
            <w:sz w:val="28"/>
            <w:szCs w:val="28"/>
          </w:rPr>
          <w:t>формировании кода применения</w:t>
        </w:r>
      </w:ins>
      <w:bookmarkStart w:id="78" w:name="_GoBack"/>
      <w:bookmarkEnd w:id="78"/>
      <w:ins w:id="79" w:author="Никольский Сергей" w:date="2018-04-02T15:36:00Z">
        <w:r w:rsidR="00265CDC">
          <w:rPr>
            <w:rFonts w:ascii="Times New Roman" w:hAnsi="Times New Roman" w:cs="Times New Roman"/>
            <w:color w:val="00000A"/>
            <w:sz w:val="28"/>
            <w:szCs w:val="28"/>
          </w:rPr>
          <w:t>;</w:t>
        </w:r>
      </w:ins>
      <w:commentRangeEnd w:id="63"/>
      <w:r w:rsidR="00E35116">
        <w:rPr>
          <w:rStyle w:val="af0"/>
        </w:rPr>
        <w:commentReference w:id="63"/>
      </w:r>
    </w:p>
    <w:p w14:paraId="5F6E4813" w14:textId="0267BC5B" w:rsidR="00C71BFB" w:rsidRDefault="00C71BFB" w:rsidP="00973E70">
      <w:pPr>
        <w:spacing w:line="360" w:lineRule="auto"/>
        <w:ind w:firstLine="709"/>
        <w:jc w:val="both"/>
        <w:rPr>
          <w:ins w:id="80" w:author="Никольский Сергей" w:date="2018-04-02T11:11:00Z"/>
          <w:rFonts w:ascii="Times New Roman" w:hAnsi="Times New Roman" w:cs="Times New Roman"/>
          <w:color w:val="00000A"/>
          <w:sz w:val="28"/>
          <w:szCs w:val="28"/>
        </w:rPr>
      </w:pPr>
      <w:ins w:id="81" w:author="Сергей Никольский" w:date="2018-04-23T21:44:00Z"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– четвертая группа дополнительных данных идентифицируется кодом применения </w:t>
        </w:r>
        <w:r w:rsidRPr="00C30CE7"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t>AI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 </w:t>
        </w:r>
        <w:r w:rsidRPr="00C30CE7">
          <w:rPr>
            <w:rFonts w:ascii="Times New Roman" w:hAnsi="Times New Roman" w:cs="Times New Roman"/>
            <w:color w:val="00000A"/>
            <w:sz w:val="28"/>
            <w:szCs w:val="28"/>
          </w:rPr>
          <w:t>=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 </w:t>
        </w:r>
        <w:r w:rsidRPr="00973E70">
          <w:rPr>
            <w:rFonts w:ascii="Times New Roman" w:hAnsi="Times New Roman" w:cs="Times New Roman"/>
            <w:color w:val="00000A"/>
            <w:sz w:val="28"/>
            <w:szCs w:val="28"/>
          </w:rPr>
          <w:t>‘9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>3</w:t>
        </w:r>
        <w:r w:rsidRPr="00973E70">
          <w:rPr>
            <w:rFonts w:ascii="Times New Roman" w:hAnsi="Times New Roman" w:cs="Times New Roman"/>
            <w:color w:val="00000A"/>
            <w:sz w:val="28"/>
            <w:szCs w:val="28"/>
          </w:rPr>
          <w:t>’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 и содержит код проверки;</w:t>
        </w:r>
      </w:ins>
    </w:p>
    <w:p w14:paraId="6F21E371" w14:textId="3A3EB9DD" w:rsidR="0098466F" w:rsidRDefault="003F4AA1" w:rsidP="0098466F">
      <w:pPr>
        <w:keepNext/>
        <w:spacing w:line="360" w:lineRule="auto"/>
        <w:ind w:firstLine="709"/>
        <w:jc w:val="both"/>
        <w:rPr>
          <w:ins w:id="82" w:author="Никольский Сергей" w:date="2018-04-02T11:13:00Z"/>
          <w:rFonts w:ascii="Times New Roman" w:hAnsi="Times New Roman" w:cs="Times New Roman"/>
          <w:color w:val="00000A"/>
          <w:sz w:val="28"/>
          <w:szCs w:val="28"/>
        </w:rPr>
      </w:pPr>
      <w:ins w:id="83" w:author="Никольский Сергей" w:date="2018-04-02T13:45:00Z">
        <w:r>
          <w:rPr>
            <w:rFonts w:ascii="Times New Roman" w:hAnsi="Times New Roman" w:cs="Times New Roman"/>
            <w:color w:val="00000A"/>
            <w:sz w:val="28"/>
            <w:szCs w:val="28"/>
          </w:rPr>
          <w:lastRenderedPageBreak/>
          <w:t>б</w:t>
        </w:r>
      </w:ins>
      <w:ins w:id="84" w:author="Никольский Сергей" w:date="2018-04-02T11:13:00Z">
        <w:r w:rsidR="0098466F">
          <w:rPr>
            <w:rFonts w:ascii="Times New Roman" w:hAnsi="Times New Roman" w:cs="Times New Roman"/>
            <w:color w:val="00000A"/>
            <w:sz w:val="28"/>
            <w:szCs w:val="28"/>
          </w:rPr>
          <w:t>)</w:t>
        </w:r>
      </w:ins>
      <w:ins w:id="85" w:author="Никольский Сергей" w:date="2018-04-02T15:37:00Z">
        <w:r w:rsidR="009268F6">
          <w:rPr>
            <w:rFonts w:ascii="Times New Roman" w:hAnsi="Times New Roman" w:cs="Times New Roman"/>
            <w:color w:val="00000A"/>
            <w:sz w:val="28"/>
            <w:szCs w:val="28"/>
          </w:rPr>
          <w:t> </w:t>
        </w:r>
      </w:ins>
      <w:ins w:id="86" w:author="Никольский Сергей" w:date="2018-04-02T11:13:00Z">
        <w:r w:rsidR="0098466F">
          <w:rPr>
            <w:rFonts w:ascii="Times New Roman" w:hAnsi="Times New Roman" w:cs="Times New Roman"/>
            <w:color w:val="00000A"/>
            <w:sz w:val="28"/>
            <w:szCs w:val="28"/>
          </w:rPr>
          <w:t>в</w:t>
        </w:r>
        <w:r w:rsidR="00856E83">
          <w:rPr>
            <w:rFonts w:ascii="Times New Roman" w:hAnsi="Times New Roman" w:cs="Times New Roman"/>
            <w:color w:val="00000A"/>
            <w:sz w:val="28"/>
            <w:szCs w:val="28"/>
          </w:rPr>
          <w:t xml:space="preserve">о втором </w:t>
        </w:r>
        <w:r w:rsidR="0098466F">
          <w:rPr>
            <w:rFonts w:ascii="Times New Roman" w:hAnsi="Times New Roman" w:cs="Times New Roman"/>
            <w:color w:val="00000A"/>
            <w:sz w:val="28"/>
            <w:szCs w:val="28"/>
          </w:rPr>
          <w:t xml:space="preserve">варианте групповая упаковка идентифицируется кодом </w:t>
        </w:r>
        <w:r w:rsidR="0098466F"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t>GTIN</w:t>
        </w:r>
        <w:r w:rsidR="0098466F">
          <w:rPr>
            <w:rFonts w:ascii="Times New Roman" w:hAnsi="Times New Roman" w:cs="Times New Roman"/>
            <w:color w:val="00000A"/>
            <w:sz w:val="28"/>
            <w:szCs w:val="28"/>
          </w:rPr>
          <w:t xml:space="preserve"> входящих в ее состав потребительских упаковок; при этом </w:t>
        </w:r>
      </w:ins>
      <w:ins w:id="87" w:author="Никольский Сергей" w:date="2018-04-02T15:37:00Z">
        <w:r w:rsidR="00F30CCE">
          <w:rPr>
            <w:rFonts w:ascii="Times New Roman" w:hAnsi="Times New Roman" w:cs="Times New Roman"/>
            <w:color w:val="00000A"/>
            <w:sz w:val="28"/>
            <w:szCs w:val="28"/>
          </w:rPr>
          <w:t xml:space="preserve">дополнительные </w:t>
        </w:r>
      </w:ins>
      <w:ins w:id="88" w:author="Никольский Сергей" w:date="2018-04-02T11:13:00Z">
        <w:r w:rsidR="0098466F">
          <w:rPr>
            <w:rFonts w:ascii="Times New Roman" w:hAnsi="Times New Roman" w:cs="Times New Roman"/>
            <w:color w:val="00000A"/>
            <w:sz w:val="28"/>
            <w:szCs w:val="28"/>
          </w:rPr>
          <w:t xml:space="preserve">группы данных идентифицируются следующими атрибутами, предусмотренными стандартом </w:t>
        </w:r>
        <w:r w:rsidR="0098466F"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t>GS</w:t>
        </w:r>
        <w:r w:rsidR="0098466F" w:rsidRPr="00F64CEF">
          <w:rPr>
            <w:rFonts w:ascii="Times New Roman" w:hAnsi="Times New Roman" w:cs="Times New Roman"/>
            <w:color w:val="00000A"/>
            <w:sz w:val="28"/>
            <w:szCs w:val="28"/>
          </w:rPr>
          <w:t>1</w:t>
        </w:r>
        <w:r w:rsidR="0098466F">
          <w:rPr>
            <w:rFonts w:ascii="Times New Roman" w:hAnsi="Times New Roman" w:cs="Times New Roman"/>
            <w:color w:val="00000A"/>
            <w:sz w:val="28"/>
            <w:szCs w:val="28"/>
          </w:rPr>
          <w:t>:</w:t>
        </w:r>
      </w:ins>
    </w:p>
    <w:p w14:paraId="021F5852" w14:textId="1ED2A67F" w:rsidR="0098466F" w:rsidRDefault="0098466F" w:rsidP="0098466F">
      <w:pPr>
        <w:keepNext/>
        <w:spacing w:line="360" w:lineRule="auto"/>
        <w:ind w:firstLine="709"/>
        <w:jc w:val="both"/>
        <w:rPr>
          <w:ins w:id="89" w:author="Никольский Сергей" w:date="2018-04-02T11:13:00Z"/>
          <w:rFonts w:ascii="Times New Roman" w:hAnsi="Times New Roman" w:cs="Times New Roman"/>
          <w:color w:val="00000A"/>
          <w:sz w:val="28"/>
          <w:szCs w:val="28"/>
        </w:rPr>
      </w:pPr>
      <w:ins w:id="90" w:author="Никольский Сергей" w:date="2018-04-02T11:13:00Z">
        <w:r>
          <w:rPr>
            <w:rFonts w:ascii="Times New Roman" w:hAnsi="Times New Roman" w:cs="Times New Roman"/>
            <w:color w:val="00000A"/>
            <w:sz w:val="28"/>
            <w:szCs w:val="28"/>
          </w:rPr>
          <w:t>–</w:t>
        </w:r>
      </w:ins>
      <w:ins w:id="91" w:author="Никольский Сергей" w:date="2018-04-02T15:37:00Z">
        <w:r w:rsidR="009268F6">
          <w:rPr>
            <w:rFonts w:ascii="Times New Roman" w:hAnsi="Times New Roman" w:cs="Times New Roman"/>
            <w:color w:val="00000A"/>
            <w:sz w:val="28"/>
            <w:szCs w:val="28"/>
          </w:rPr>
          <w:t> </w:t>
        </w:r>
      </w:ins>
      <w:ins w:id="92" w:author="Никольский Сергей" w:date="2018-04-02T11:13:00Z"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первая группа </w:t>
        </w:r>
      </w:ins>
      <w:ins w:id="93" w:author="Никольский Сергей" w:date="2018-04-02T15:43:00Z">
        <w:r w:rsidR="00893F0D">
          <w:rPr>
            <w:rFonts w:ascii="Times New Roman" w:hAnsi="Times New Roman" w:cs="Times New Roman"/>
            <w:color w:val="00000A"/>
            <w:sz w:val="28"/>
            <w:szCs w:val="28"/>
          </w:rPr>
          <w:t xml:space="preserve">дополнительных </w:t>
        </w:r>
      </w:ins>
      <w:ins w:id="94" w:author="Никольский Сергей" w:date="2018-04-02T11:13:00Z"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данных идентифицируется кодом применения </w:t>
        </w:r>
        <w:r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t>AI</w:t>
        </w:r>
        <w:r w:rsidRPr="00F64CEF">
          <w:rPr>
            <w:rFonts w:ascii="Times New Roman" w:hAnsi="Times New Roman" w:cs="Times New Roman"/>
            <w:color w:val="00000A"/>
            <w:sz w:val="28"/>
            <w:szCs w:val="28"/>
          </w:rPr>
          <w:t xml:space="preserve"> = ‘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>0</w:t>
        </w:r>
      </w:ins>
      <w:ins w:id="95" w:author="Никольский Сергей" w:date="2018-04-02T11:29:00Z">
        <w:r w:rsidR="00E91824" w:rsidRPr="00F64CEF">
          <w:rPr>
            <w:rFonts w:ascii="Times New Roman" w:hAnsi="Times New Roman" w:cs="Times New Roman"/>
            <w:color w:val="00000A"/>
            <w:sz w:val="28"/>
            <w:szCs w:val="28"/>
          </w:rPr>
          <w:t>2</w:t>
        </w:r>
      </w:ins>
      <w:ins w:id="96" w:author="Никольский Сергей" w:date="2018-04-02T11:13:00Z">
        <w:r w:rsidRPr="00F64CEF">
          <w:rPr>
            <w:rFonts w:ascii="Times New Roman" w:hAnsi="Times New Roman" w:cs="Times New Roman"/>
            <w:color w:val="00000A"/>
            <w:sz w:val="28"/>
            <w:szCs w:val="28"/>
          </w:rPr>
          <w:t>’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 и содержит </w:t>
        </w:r>
        <w:r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t>GTIN</w:t>
        </w:r>
      </w:ins>
      <w:ins w:id="97" w:author="Никольский Сергей" w:date="2018-04-02T11:29:00Z">
        <w:r w:rsidR="00722761">
          <w:rPr>
            <w:rFonts w:ascii="Times New Roman" w:hAnsi="Times New Roman" w:cs="Times New Roman"/>
            <w:color w:val="00000A"/>
            <w:sz w:val="28"/>
            <w:szCs w:val="28"/>
          </w:rPr>
          <w:t xml:space="preserve"> </w:t>
        </w:r>
      </w:ins>
      <w:ins w:id="98" w:author="Никольский Сергей" w:date="2018-04-02T15:42:00Z">
        <w:r w:rsidR="00EC6D85">
          <w:rPr>
            <w:rFonts w:ascii="Times New Roman" w:hAnsi="Times New Roman" w:cs="Times New Roman"/>
            <w:color w:val="00000A"/>
            <w:sz w:val="28"/>
            <w:szCs w:val="28"/>
          </w:rPr>
          <w:t>потребительских</w:t>
        </w:r>
      </w:ins>
      <w:ins w:id="99" w:author="Никольский Сергей" w:date="2018-04-02T11:29:00Z">
        <w:r w:rsidR="00722761">
          <w:rPr>
            <w:rFonts w:ascii="Times New Roman" w:hAnsi="Times New Roman" w:cs="Times New Roman"/>
            <w:color w:val="00000A"/>
            <w:sz w:val="28"/>
            <w:szCs w:val="28"/>
          </w:rPr>
          <w:t xml:space="preserve"> упаковок, входящих в </w:t>
        </w:r>
      </w:ins>
      <w:ins w:id="100" w:author="Никольский Сергей" w:date="2018-04-02T15:42:00Z">
        <w:r w:rsidR="00EC6D85">
          <w:rPr>
            <w:rFonts w:ascii="Times New Roman" w:hAnsi="Times New Roman" w:cs="Times New Roman"/>
            <w:color w:val="00000A"/>
            <w:sz w:val="28"/>
            <w:szCs w:val="28"/>
          </w:rPr>
          <w:t>групповую</w:t>
        </w:r>
      </w:ins>
      <w:ins w:id="101" w:author="Никольский Сергей" w:date="2018-04-02T11:13:00Z">
        <w:r>
          <w:rPr>
            <w:rFonts w:ascii="Times New Roman" w:hAnsi="Times New Roman" w:cs="Times New Roman"/>
            <w:color w:val="00000A"/>
            <w:sz w:val="28"/>
            <w:szCs w:val="28"/>
          </w:rPr>
          <w:t>,</w:t>
        </w:r>
      </w:ins>
    </w:p>
    <w:p w14:paraId="078BF56B" w14:textId="40250DAC" w:rsidR="0098466F" w:rsidRDefault="0098466F" w:rsidP="00F64CEF">
      <w:pPr>
        <w:spacing w:line="360" w:lineRule="auto"/>
        <w:ind w:firstLine="709"/>
        <w:jc w:val="both"/>
        <w:rPr>
          <w:ins w:id="102" w:author="Никольский Сергей" w:date="2018-04-02T11:13:00Z"/>
          <w:rFonts w:ascii="Times New Roman" w:hAnsi="Times New Roman" w:cs="Times New Roman"/>
          <w:color w:val="00000A"/>
          <w:sz w:val="28"/>
          <w:szCs w:val="28"/>
        </w:rPr>
      </w:pPr>
      <w:ins w:id="103" w:author="Никольский Сергей" w:date="2018-04-02T11:13:00Z">
        <w:r>
          <w:rPr>
            <w:rFonts w:ascii="Times New Roman" w:hAnsi="Times New Roman" w:cs="Times New Roman"/>
            <w:color w:val="00000A"/>
            <w:sz w:val="28"/>
            <w:szCs w:val="28"/>
          </w:rPr>
          <w:t>–</w:t>
        </w:r>
      </w:ins>
      <w:ins w:id="104" w:author="Никольский Сергей" w:date="2018-04-02T15:38:00Z">
        <w:r w:rsidR="009268F6">
          <w:rPr>
            <w:rFonts w:ascii="Times New Roman" w:hAnsi="Times New Roman" w:cs="Times New Roman"/>
            <w:color w:val="00000A"/>
            <w:sz w:val="28"/>
            <w:szCs w:val="28"/>
          </w:rPr>
          <w:t> </w:t>
        </w:r>
      </w:ins>
      <w:ins w:id="105" w:author="Никольский Сергей" w:date="2018-04-02T11:13:00Z">
        <w:r w:rsidRPr="00C30CE7">
          <w:rPr>
            <w:rFonts w:ascii="Times New Roman" w:hAnsi="Times New Roman" w:cs="Times New Roman"/>
            <w:color w:val="00000A"/>
            <w:sz w:val="28"/>
            <w:szCs w:val="28"/>
          </w:rPr>
          <w:t xml:space="preserve">вторая группа </w:t>
        </w:r>
      </w:ins>
      <w:ins w:id="106" w:author="Никольский Сергей" w:date="2018-04-02T15:43:00Z">
        <w:r w:rsidR="008E01D7">
          <w:rPr>
            <w:rFonts w:ascii="Times New Roman" w:hAnsi="Times New Roman" w:cs="Times New Roman"/>
            <w:color w:val="00000A"/>
            <w:sz w:val="28"/>
            <w:szCs w:val="28"/>
          </w:rPr>
          <w:t xml:space="preserve">дополнительных </w:t>
        </w:r>
      </w:ins>
      <w:ins w:id="107" w:author="Никольский Сергей" w:date="2018-04-02T11:13:00Z"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данных </w:t>
        </w:r>
        <w:r w:rsidRPr="00C30CE7">
          <w:rPr>
            <w:rFonts w:ascii="Times New Roman" w:hAnsi="Times New Roman" w:cs="Times New Roman"/>
            <w:color w:val="00000A"/>
            <w:sz w:val="28"/>
            <w:szCs w:val="28"/>
          </w:rPr>
          <w:t xml:space="preserve">идентифицируется кодом применения </w:t>
        </w:r>
        <w:r w:rsidRPr="00C30CE7"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t>AI</w:t>
        </w:r>
        <w:r w:rsidRPr="00C30CE7">
          <w:rPr>
            <w:rFonts w:ascii="Times New Roman" w:hAnsi="Times New Roman" w:cs="Times New Roman"/>
            <w:color w:val="00000A"/>
            <w:sz w:val="28"/>
            <w:szCs w:val="28"/>
          </w:rPr>
          <w:t>=’21’ и содержит код идентификации групповой упаковки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>,</w:t>
        </w:r>
      </w:ins>
    </w:p>
    <w:p w14:paraId="33204567" w14:textId="77777777" w:rsidR="00C71BFB" w:rsidRDefault="00C71BFB" w:rsidP="00C71BFB">
      <w:pPr>
        <w:spacing w:line="360" w:lineRule="auto"/>
        <w:ind w:firstLine="709"/>
        <w:jc w:val="both"/>
        <w:rPr>
          <w:ins w:id="108" w:author="Сергей Никольский" w:date="2018-04-23T21:46:00Z"/>
          <w:rFonts w:ascii="Times New Roman" w:hAnsi="Times New Roman" w:cs="Times New Roman"/>
          <w:color w:val="00000A"/>
          <w:sz w:val="28"/>
          <w:szCs w:val="28"/>
        </w:rPr>
      </w:pPr>
      <w:ins w:id="109" w:author="Сергей Никольский" w:date="2018-04-23T21:46:00Z">
        <w:r>
          <w:rPr>
            <w:rFonts w:ascii="Times New Roman" w:hAnsi="Times New Roman" w:cs="Times New Roman"/>
            <w:color w:val="00000A"/>
            <w:sz w:val="28"/>
            <w:szCs w:val="28"/>
          </w:rPr>
          <w:t>– </w:t>
        </w:r>
        <w:commentRangeStart w:id="110"/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третья группа дополнительных данных идентифицируется кодом применения </w:t>
        </w:r>
        <w:r w:rsidRPr="00C30CE7"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t>AI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 </w:t>
        </w:r>
        <w:r w:rsidRPr="00C30CE7">
          <w:rPr>
            <w:rFonts w:ascii="Times New Roman" w:hAnsi="Times New Roman" w:cs="Times New Roman"/>
            <w:color w:val="00000A"/>
            <w:sz w:val="28"/>
            <w:szCs w:val="28"/>
          </w:rPr>
          <w:t>=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 </w:t>
        </w:r>
        <w:r w:rsidRPr="00973E70">
          <w:rPr>
            <w:rFonts w:ascii="Times New Roman" w:hAnsi="Times New Roman" w:cs="Times New Roman"/>
            <w:color w:val="00000A"/>
            <w:sz w:val="28"/>
            <w:szCs w:val="28"/>
          </w:rPr>
          <w:t>‘9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>2</w:t>
        </w:r>
        <w:r w:rsidRPr="00973E70">
          <w:rPr>
            <w:rFonts w:ascii="Times New Roman" w:hAnsi="Times New Roman" w:cs="Times New Roman"/>
            <w:color w:val="00000A"/>
            <w:sz w:val="28"/>
            <w:szCs w:val="28"/>
          </w:rPr>
          <w:t>’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 и содержит идентификатор ключа проверки;</w:t>
        </w:r>
        <w:commentRangeEnd w:id="110"/>
        <w:r>
          <w:rPr>
            <w:rStyle w:val="af0"/>
          </w:rPr>
          <w:commentReference w:id="110"/>
        </w:r>
      </w:ins>
    </w:p>
    <w:p w14:paraId="1F52C31F" w14:textId="14EB280D" w:rsidR="0098466F" w:rsidRDefault="0098466F" w:rsidP="00F64CEF">
      <w:pPr>
        <w:spacing w:line="360" w:lineRule="auto"/>
        <w:ind w:firstLine="709"/>
        <w:jc w:val="both"/>
        <w:rPr>
          <w:ins w:id="111" w:author="Никольский Сергей" w:date="2018-04-02T11:13:00Z"/>
          <w:rFonts w:ascii="Times New Roman" w:hAnsi="Times New Roman" w:cs="Times New Roman"/>
          <w:color w:val="00000A"/>
          <w:sz w:val="28"/>
          <w:szCs w:val="28"/>
        </w:rPr>
      </w:pPr>
      <w:ins w:id="112" w:author="Никольский Сергей" w:date="2018-04-02T11:13:00Z">
        <w:r>
          <w:rPr>
            <w:rFonts w:ascii="Times New Roman" w:hAnsi="Times New Roman" w:cs="Times New Roman"/>
            <w:color w:val="00000A"/>
            <w:sz w:val="28"/>
            <w:szCs w:val="28"/>
          </w:rPr>
          <w:t>– </w:t>
        </w:r>
        <w:del w:id="113" w:author="Сергей Никольский" w:date="2018-04-23T21:46:00Z">
          <w:r w:rsidDel="00C71BFB">
            <w:rPr>
              <w:rFonts w:ascii="Times New Roman" w:hAnsi="Times New Roman" w:cs="Times New Roman"/>
              <w:color w:val="00000A"/>
              <w:sz w:val="28"/>
              <w:szCs w:val="28"/>
            </w:rPr>
            <w:delText>третья</w:delText>
          </w:r>
        </w:del>
      </w:ins>
      <w:ins w:id="114" w:author="Сергей Никольский" w:date="2018-04-23T21:46:00Z">
        <w:r w:rsidR="00C71BFB">
          <w:rPr>
            <w:rFonts w:ascii="Times New Roman" w:hAnsi="Times New Roman" w:cs="Times New Roman"/>
            <w:color w:val="00000A"/>
            <w:sz w:val="28"/>
            <w:szCs w:val="28"/>
          </w:rPr>
          <w:t>четвертая</w:t>
        </w:r>
      </w:ins>
      <w:ins w:id="115" w:author="Никольский Сергей" w:date="2018-04-02T11:13:00Z"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 группа </w:t>
        </w:r>
      </w:ins>
      <w:ins w:id="116" w:author="Никольский Сергей" w:date="2018-04-02T15:43:00Z">
        <w:r w:rsidR="008E01D7">
          <w:rPr>
            <w:rFonts w:ascii="Times New Roman" w:hAnsi="Times New Roman" w:cs="Times New Roman"/>
            <w:color w:val="00000A"/>
            <w:sz w:val="28"/>
            <w:szCs w:val="28"/>
          </w:rPr>
          <w:t xml:space="preserve">дополнительных </w:t>
        </w:r>
      </w:ins>
      <w:ins w:id="117" w:author="Никольский Сергей" w:date="2018-04-02T11:13:00Z"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данных идентифицируется кодом применения </w:t>
        </w:r>
        <w:r w:rsidRPr="00C30CE7"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t>AI</w:t>
        </w:r>
        <w:r w:rsidRPr="00C30CE7">
          <w:rPr>
            <w:rFonts w:ascii="Times New Roman" w:hAnsi="Times New Roman" w:cs="Times New Roman"/>
            <w:color w:val="00000A"/>
            <w:sz w:val="28"/>
            <w:szCs w:val="28"/>
          </w:rPr>
          <w:t>=</w:t>
        </w:r>
        <w:commentRangeStart w:id="118"/>
        <w:r w:rsidRPr="00C30CE7">
          <w:rPr>
            <w:rFonts w:ascii="Times New Roman" w:hAnsi="Times New Roman" w:cs="Times New Roman"/>
            <w:color w:val="00000A"/>
            <w:sz w:val="28"/>
            <w:szCs w:val="28"/>
          </w:rPr>
          <w:t>’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>9</w:t>
        </w:r>
      </w:ins>
      <w:ins w:id="119" w:author="Сергей Никольский" w:date="2018-04-23T21:47:00Z">
        <w:r w:rsidR="00C71BFB">
          <w:rPr>
            <w:rFonts w:ascii="Times New Roman" w:hAnsi="Times New Roman" w:cs="Times New Roman"/>
            <w:color w:val="00000A"/>
            <w:sz w:val="28"/>
            <w:szCs w:val="28"/>
          </w:rPr>
          <w:t>3</w:t>
        </w:r>
      </w:ins>
      <w:ins w:id="120" w:author="Витров Ян" w:date="2018-04-22T17:54:00Z">
        <w:del w:id="121" w:author="Сергей Никольский" w:date="2018-04-23T21:47:00Z">
          <w:r w:rsidR="00E35116" w:rsidDel="00C71BFB">
            <w:rPr>
              <w:rFonts w:ascii="Times New Roman" w:hAnsi="Times New Roman" w:cs="Times New Roman"/>
              <w:color w:val="00000A"/>
              <w:sz w:val="28"/>
              <w:szCs w:val="28"/>
            </w:rPr>
            <w:delText>2</w:delText>
          </w:r>
        </w:del>
      </w:ins>
      <w:ins w:id="122" w:author="Никольский Сергей" w:date="2018-04-02T11:13:00Z">
        <w:del w:id="123" w:author="Витров Ян" w:date="2018-04-22T17:54:00Z">
          <w:r w:rsidDel="00E35116">
            <w:rPr>
              <w:rFonts w:ascii="Times New Roman" w:hAnsi="Times New Roman" w:cs="Times New Roman"/>
              <w:color w:val="00000A"/>
              <w:sz w:val="28"/>
              <w:szCs w:val="28"/>
            </w:rPr>
            <w:delText>3</w:delText>
          </w:r>
        </w:del>
        <w:r w:rsidRPr="00C30CE7">
          <w:rPr>
            <w:rFonts w:ascii="Times New Roman" w:hAnsi="Times New Roman" w:cs="Times New Roman"/>
            <w:color w:val="00000A"/>
            <w:sz w:val="28"/>
            <w:szCs w:val="28"/>
          </w:rPr>
          <w:t>’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 </w:t>
        </w:r>
      </w:ins>
      <w:commentRangeEnd w:id="118"/>
      <w:r w:rsidR="00E35116">
        <w:rPr>
          <w:rStyle w:val="af0"/>
        </w:rPr>
        <w:commentReference w:id="118"/>
      </w:r>
      <w:ins w:id="124" w:author="Никольский Сергей" w:date="2018-04-02T11:13:00Z">
        <w:r>
          <w:rPr>
            <w:rFonts w:ascii="Times New Roman" w:hAnsi="Times New Roman" w:cs="Times New Roman"/>
            <w:color w:val="00000A"/>
            <w:sz w:val="28"/>
            <w:szCs w:val="28"/>
          </w:rPr>
          <w:t>и содержит код проверки,</w:t>
        </w:r>
      </w:ins>
    </w:p>
    <w:p w14:paraId="3D5E2E1F" w14:textId="005F8E3F" w:rsidR="00CD728A" w:rsidRPr="00BD7739" w:rsidRDefault="000D4F6C" w:rsidP="00F64CEF">
      <w:pPr>
        <w:spacing w:line="360" w:lineRule="auto"/>
        <w:ind w:firstLine="709"/>
        <w:jc w:val="both"/>
        <w:rPr>
          <w:ins w:id="125" w:author="Никольский Сергей" w:date="2018-04-02T11:13:00Z"/>
          <w:rFonts w:ascii="Times New Roman" w:hAnsi="Times New Roman" w:cs="Times New Roman"/>
          <w:color w:val="00000A"/>
          <w:sz w:val="28"/>
          <w:szCs w:val="28"/>
        </w:rPr>
      </w:pPr>
      <w:ins w:id="126" w:author="Никольский Сергей" w:date="2018-04-02T13:52:00Z">
        <w:r>
          <w:rPr>
            <w:rFonts w:ascii="Times New Roman" w:hAnsi="Times New Roman" w:cs="Times New Roman"/>
            <w:color w:val="00000A"/>
            <w:sz w:val="28"/>
            <w:szCs w:val="28"/>
          </w:rPr>
          <w:t>– </w:t>
        </w:r>
      </w:ins>
      <w:ins w:id="127" w:author="Никольский Сергей" w:date="2018-04-02T15:43:00Z">
        <w:del w:id="128" w:author="Сергей Никольский" w:date="2018-04-23T21:47:00Z">
          <w:r w:rsidR="008E01D7" w:rsidDel="00C71BFB">
            <w:rPr>
              <w:rFonts w:ascii="Times New Roman" w:hAnsi="Times New Roman" w:cs="Times New Roman"/>
              <w:color w:val="00000A"/>
              <w:sz w:val="28"/>
              <w:szCs w:val="28"/>
            </w:rPr>
            <w:delText>четвертая</w:delText>
          </w:r>
        </w:del>
      </w:ins>
      <w:ins w:id="129" w:author="Сергей Никольский" w:date="2018-04-23T21:47:00Z">
        <w:r w:rsidR="00C71BFB">
          <w:rPr>
            <w:rFonts w:ascii="Times New Roman" w:hAnsi="Times New Roman" w:cs="Times New Roman"/>
            <w:color w:val="00000A"/>
            <w:sz w:val="28"/>
            <w:szCs w:val="28"/>
          </w:rPr>
          <w:t>пятая</w:t>
        </w:r>
      </w:ins>
      <w:ins w:id="130" w:author="Никольский Сергей" w:date="2018-04-02T15:43:00Z">
        <w:r w:rsidR="008E01D7">
          <w:rPr>
            <w:rFonts w:ascii="Times New Roman" w:hAnsi="Times New Roman" w:cs="Times New Roman"/>
            <w:color w:val="00000A"/>
            <w:sz w:val="28"/>
            <w:szCs w:val="28"/>
          </w:rPr>
          <w:t xml:space="preserve"> группа дополнительных данных </w:t>
        </w:r>
      </w:ins>
      <w:ins w:id="131" w:author="Никольский Сергей" w:date="2018-04-02T13:53:00Z">
        <w:r w:rsidR="00C70302">
          <w:rPr>
            <w:rFonts w:ascii="Times New Roman" w:hAnsi="Times New Roman" w:cs="Times New Roman"/>
            <w:color w:val="00000A"/>
            <w:sz w:val="28"/>
            <w:szCs w:val="28"/>
          </w:rPr>
          <w:t>идентифицир</w:t>
        </w:r>
      </w:ins>
      <w:ins w:id="132" w:author="Никольский Сергей" w:date="2018-04-02T15:44:00Z">
        <w:r w:rsidR="008E01D7">
          <w:rPr>
            <w:rFonts w:ascii="Times New Roman" w:hAnsi="Times New Roman" w:cs="Times New Roman"/>
            <w:color w:val="00000A"/>
            <w:sz w:val="28"/>
            <w:szCs w:val="28"/>
          </w:rPr>
          <w:t>уется</w:t>
        </w:r>
      </w:ins>
      <w:ins w:id="133" w:author="Никольский Сергей" w:date="2018-04-02T13:53:00Z">
        <w:r w:rsidR="00C70302">
          <w:rPr>
            <w:rFonts w:ascii="Times New Roman" w:hAnsi="Times New Roman" w:cs="Times New Roman"/>
            <w:color w:val="00000A"/>
            <w:sz w:val="28"/>
            <w:szCs w:val="28"/>
          </w:rPr>
          <w:t xml:space="preserve"> кодом применения </w:t>
        </w:r>
        <w:r w:rsidR="00C70302" w:rsidRPr="00C30CE7"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t>AI</w:t>
        </w:r>
        <w:r w:rsidR="00C70302" w:rsidRPr="00AB772E">
          <w:rPr>
            <w:rFonts w:ascii="Times New Roman" w:hAnsi="Times New Roman" w:cs="Times New Roman"/>
            <w:color w:val="00000A"/>
            <w:sz w:val="28"/>
            <w:szCs w:val="28"/>
          </w:rPr>
          <w:t xml:space="preserve"> </w:t>
        </w:r>
        <w:r w:rsidR="00C70302" w:rsidRPr="00C30CE7">
          <w:rPr>
            <w:rFonts w:ascii="Times New Roman" w:hAnsi="Times New Roman" w:cs="Times New Roman"/>
            <w:color w:val="00000A"/>
            <w:sz w:val="28"/>
            <w:szCs w:val="28"/>
          </w:rPr>
          <w:t>=</w:t>
        </w:r>
        <w:r w:rsidR="00C70302">
          <w:rPr>
            <w:rFonts w:ascii="Times New Roman" w:hAnsi="Times New Roman" w:cs="Times New Roman"/>
            <w:color w:val="00000A"/>
            <w:sz w:val="28"/>
            <w:szCs w:val="28"/>
          </w:rPr>
          <w:t xml:space="preserve"> </w:t>
        </w:r>
        <w:r w:rsidR="00C70302" w:rsidRPr="00AB772E">
          <w:rPr>
            <w:rFonts w:ascii="Times New Roman" w:hAnsi="Times New Roman" w:cs="Times New Roman"/>
            <w:color w:val="00000A"/>
            <w:sz w:val="28"/>
            <w:szCs w:val="28"/>
          </w:rPr>
          <w:t>‘</w:t>
        </w:r>
        <w:r w:rsidR="00332BB0">
          <w:rPr>
            <w:rFonts w:ascii="Times New Roman" w:hAnsi="Times New Roman" w:cs="Times New Roman"/>
            <w:color w:val="00000A"/>
            <w:sz w:val="28"/>
            <w:szCs w:val="28"/>
          </w:rPr>
          <w:t>37</w:t>
        </w:r>
        <w:r w:rsidR="00C70302" w:rsidRPr="00AB772E">
          <w:rPr>
            <w:rFonts w:ascii="Times New Roman" w:hAnsi="Times New Roman" w:cs="Times New Roman"/>
            <w:color w:val="00000A"/>
            <w:sz w:val="28"/>
            <w:szCs w:val="28"/>
          </w:rPr>
          <w:t>’</w:t>
        </w:r>
      </w:ins>
      <w:ins w:id="134" w:author="Никольский Сергей" w:date="2018-04-02T15:44:00Z">
        <w:r w:rsidR="00DC2E12">
          <w:rPr>
            <w:rFonts w:ascii="Times New Roman" w:hAnsi="Times New Roman" w:cs="Times New Roman"/>
            <w:color w:val="00000A"/>
            <w:sz w:val="28"/>
            <w:szCs w:val="28"/>
          </w:rPr>
          <w:t xml:space="preserve"> и содержит</w:t>
        </w:r>
      </w:ins>
      <w:ins w:id="135" w:author="Никольский Сергей" w:date="2018-04-02T13:53:00Z">
        <w:r w:rsidR="00332BB0">
          <w:rPr>
            <w:rFonts w:ascii="Times New Roman" w:hAnsi="Times New Roman" w:cs="Times New Roman"/>
            <w:color w:val="00000A"/>
            <w:sz w:val="28"/>
            <w:szCs w:val="28"/>
          </w:rPr>
          <w:t xml:space="preserve"> </w:t>
        </w:r>
      </w:ins>
      <w:ins w:id="136" w:author="Никольский Сергей" w:date="2018-04-02T13:52:00Z">
        <w:r>
          <w:rPr>
            <w:rFonts w:ascii="Times New Roman" w:hAnsi="Times New Roman" w:cs="Times New Roman"/>
            <w:color w:val="00000A"/>
            <w:sz w:val="28"/>
            <w:szCs w:val="28"/>
          </w:rPr>
          <w:t>количество потребительских упаковок в групповой</w:t>
        </w:r>
      </w:ins>
      <w:ins w:id="137" w:author="Никольский Сергей" w:date="2018-04-02T13:53:00Z">
        <w:r w:rsidR="00332BB0">
          <w:rPr>
            <w:rFonts w:ascii="Times New Roman" w:hAnsi="Times New Roman" w:cs="Times New Roman"/>
            <w:color w:val="00000A"/>
            <w:sz w:val="28"/>
            <w:szCs w:val="28"/>
          </w:rPr>
          <w:t xml:space="preserve"> (как правило, </w:t>
        </w:r>
        <w:r w:rsidR="00332BB0" w:rsidRPr="00AB772E">
          <w:rPr>
            <w:rFonts w:ascii="Times New Roman" w:hAnsi="Times New Roman" w:cs="Times New Roman"/>
            <w:color w:val="00000A"/>
            <w:sz w:val="28"/>
            <w:szCs w:val="28"/>
          </w:rPr>
          <w:t>‘10’</w:t>
        </w:r>
        <w:r w:rsidR="00332BB0">
          <w:rPr>
            <w:rFonts w:ascii="Times New Roman" w:hAnsi="Times New Roman" w:cs="Times New Roman"/>
            <w:color w:val="00000A"/>
            <w:sz w:val="28"/>
            <w:szCs w:val="28"/>
          </w:rPr>
          <w:t>)</w:t>
        </w:r>
      </w:ins>
      <w:ins w:id="138" w:author="Никольский Сергей" w:date="2018-04-02T13:54:00Z">
        <w:r w:rsidR="00FD1934">
          <w:rPr>
            <w:rFonts w:ascii="Times New Roman" w:hAnsi="Times New Roman" w:cs="Times New Roman"/>
            <w:color w:val="00000A"/>
            <w:sz w:val="28"/>
            <w:szCs w:val="28"/>
          </w:rPr>
          <w:t>.</w:t>
        </w:r>
      </w:ins>
    </w:p>
    <w:p w14:paraId="3E985406" w14:textId="6CE0AA53" w:rsidR="00154F89" w:rsidRPr="00154F89" w:rsidDel="00C71BFB" w:rsidRDefault="00154F89" w:rsidP="0038390A">
      <w:pPr>
        <w:keepNext/>
        <w:spacing w:line="360" w:lineRule="auto"/>
        <w:ind w:firstLine="709"/>
        <w:jc w:val="both"/>
        <w:rPr>
          <w:del w:id="139" w:author="Сергей Никольский" w:date="2018-04-23T21:47:00Z"/>
          <w:rFonts w:ascii="Times New Roman" w:hAnsi="Times New Roman" w:cs="Times New Roman"/>
          <w:color w:val="00000A"/>
          <w:sz w:val="28"/>
          <w:szCs w:val="28"/>
        </w:rPr>
      </w:pPr>
    </w:p>
    <w:p w14:paraId="104F47D9" w14:textId="4E1D3419" w:rsidR="00BB7303" w:rsidRPr="00C30CE7" w:rsidDel="00D2576E" w:rsidRDefault="0038390A" w:rsidP="00BB7303">
      <w:pPr>
        <w:spacing w:line="360" w:lineRule="auto"/>
        <w:ind w:firstLine="709"/>
        <w:jc w:val="both"/>
        <w:rPr>
          <w:del w:id="140" w:author="Никольский Сергей" w:date="2018-04-02T13:54:00Z"/>
          <w:rFonts w:ascii="Times New Roman" w:hAnsi="Times New Roman" w:cs="Times New Roman"/>
          <w:color w:val="00000A"/>
          <w:sz w:val="28"/>
          <w:szCs w:val="28"/>
        </w:rPr>
      </w:pPr>
      <w:del w:id="141" w:author="Никольский Сергей" w:date="2018-04-02T13:54:00Z">
        <w:r w:rsidRPr="00C30CE7" w:rsidDel="00D2576E">
          <w:rPr>
            <w:rFonts w:ascii="Times New Roman" w:hAnsi="Times New Roman" w:cs="Times New Roman"/>
            <w:color w:val="00000A"/>
            <w:sz w:val="28"/>
            <w:szCs w:val="28"/>
          </w:rPr>
          <w:delText>а)</w:delText>
        </w:r>
        <w:r w:rsidR="00BB7303" w:rsidRPr="00C30CE7" w:rsidDel="00D2576E">
          <w:rPr>
            <w:rFonts w:ascii="Times New Roman" w:hAnsi="Times New Roman" w:cs="Times New Roman"/>
            <w:color w:val="00000A"/>
            <w:sz w:val="28"/>
            <w:szCs w:val="28"/>
          </w:rPr>
          <w:delText xml:space="preserve"> первая группа идентифицируется кодом применения </w:delText>
        </w:r>
        <w:r w:rsidR="00BB7303" w:rsidRPr="00C30CE7" w:rsidDel="00D2576E"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delText>AI</w:delText>
        </w:r>
        <w:r w:rsidR="00BB7303" w:rsidRPr="00C30CE7" w:rsidDel="00D2576E">
          <w:rPr>
            <w:rFonts w:ascii="Times New Roman" w:hAnsi="Times New Roman" w:cs="Times New Roman"/>
            <w:color w:val="00000A"/>
            <w:sz w:val="28"/>
            <w:szCs w:val="28"/>
          </w:rPr>
          <w:delText>=’01’</w:delText>
        </w:r>
        <w:r w:rsidR="006A1EA8" w:rsidRPr="00C30CE7" w:rsidDel="00D2576E">
          <w:rPr>
            <w:rFonts w:ascii="Times New Roman" w:hAnsi="Times New Roman" w:cs="Times New Roman"/>
            <w:color w:val="00000A"/>
            <w:sz w:val="28"/>
            <w:szCs w:val="28"/>
          </w:rPr>
          <w:delText xml:space="preserve"> или </w:delText>
        </w:r>
        <w:r w:rsidR="006A1EA8" w:rsidRPr="00C30CE7" w:rsidDel="00D2576E"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delText>AI</w:delText>
        </w:r>
        <w:r w:rsidR="006A1EA8" w:rsidRPr="00C30CE7" w:rsidDel="00D2576E">
          <w:rPr>
            <w:rFonts w:ascii="Times New Roman" w:hAnsi="Times New Roman" w:cs="Times New Roman"/>
            <w:color w:val="00000A"/>
            <w:sz w:val="28"/>
            <w:szCs w:val="28"/>
          </w:rPr>
          <w:delText>=’02’</w:delText>
        </w:r>
        <w:r w:rsidR="00BB7303" w:rsidRPr="00C30CE7" w:rsidDel="00D2576E">
          <w:rPr>
            <w:rFonts w:ascii="Times New Roman" w:hAnsi="Times New Roman" w:cs="Times New Roman"/>
            <w:color w:val="00000A"/>
            <w:sz w:val="28"/>
            <w:szCs w:val="28"/>
          </w:rPr>
          <w:delText xml:space="preserve">, состоит из 14 цифр и содержит </w:delText>
        </w:r>
        <w:r w:rsidR="002E3973" w:rsidRPr="00C30CE7" w:rsidDel="00D2576E">
          <w:rPr>
            <w:rFonts w:ascii="Times New Roman" w:hAnsi="Times New Roman" w:cs="Times New Roman"/>
            <w:color w:val="00000A"/>
            <w:sz w:val="28"/>
            <w:szCs w:val="28"/>
          </w:rPr>
          <w:delText>код товара</w:delText>
        </w:r>
        <w:r w:rsidR="00BB7303" w:rsidRPr="00C30CE7" w:rsidDel="00D2576E">
          <w:rPr>
            <w:rFonts w:ascii="Times New Roman" w:hAnsi="Times New Roman" w:cs="Times New Roman"/>
            <w:color w:val="00000A"/>
            <w:sz w:val="28"/>
            <w:szCs w:val="28"/>
          </w:rPr>
          <w:delText>, характеризующий входящие в упаковку потребительские упаковки или саму групповую упаковку;</w:delText>
        </w:r>
      </w:del>
    </w:p>
    <w:p w14:paraId="4C83F9B7" w14:textId="31E3DC69" w:rsidR="00BB7303" w:rsidRPr="00C30CE7" w:rsidDel="00D2576E" w:rsidRDefault="0038390A" w:rsidP="00BB7303">
      <w:pPr>
        <w:spacing w:line="360" w:lineRule="auto"/>
        <w:ind w:firstLine="709"/>
        <w:jc w:val="both"/>
        <w:rPr>
          <w:del w:id="142" w:author="Никольский Сергей" w:date="2018-04-02T13:54:00Z"/>
          <w:rFonts w:ascii="Times New Roman" w:hAnsi="Times New Roman" w:cs="Times New Roman"/>
          <w:color w:val="00000A"/>
          <w:sz w:val="28"/>
          <w:szCs w:val="28"/>
        </w:rPr>
      </w:pPr>
      <w:del w:id="143" w:author="Никольский Сергей" w:date="2018-04-02T13:54:00Z">
        <w:r w:rsidRPr="00C30CE7" w:rsidDel="00D2576E">
          <w:rPr>
            <w:rFonts w:ascii="Times New Roman" w:hAnsi="Times New Roman" w:cs="Times New Roman"/>
            <w:color w:val="00000A"/>
            <w:sz w:val="28"/>
            <w:szCs w:val="28"/>
          </w:rPr>
          <w:delText>б)</w:delText>
        </w:r>
        <w:r w:rsidR="00BB7303" w:rsidRPr="00C30CE7" w:rsidDel="00D2576E">
          <w:rPr>
            <w:rFonts w:ascii="Times New Roman" w:hAnsi="Times New Roman" w:cs="Times New Roman"/>
            <w:color w:val="00000A"/>
            <w:sz w:val="28"/>
            <w:szCs w:val="28"/>
          </w:rPr>
          <w:delText xml:space="preserve"> вторая группа идентифицируется кодом применения </w:delText>
        </w:r>
        <w:r w:rsidR="00BB7303" w:rsidRPr="00C30CE7" w:rsidDel="00D2576E"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delText>AI</w:delText>
        </w:r>
        <w:r w:rsidR="00BB7303" w:rsidRPr="00C30CE7" w:rsidDel="00D2576E">
          <w:rPr>
            <w:rFonts w:ascii="Times New Roman" w:hAnsi="Times New Roman" w:cs="Times New Roman"/>
            <w:color w:val="00000A"/>
            <w:sz w:val="28"/>
            <w:szCs w:val="28"/>
          </w:rPr>
          <w:delText>=’21’, состоит из 7 символов (цифр, строчных и прописных букв латинского алфавита, а также специальных символов) и содержит код идентификации групповой упаковки;</w:delText>
        </w:r>
      </w:del>
    </w:p>
    <w:p w14:paraId="7E0FCFEC" w14:textId="7C6192D0" w:rsidR="00BB7303" w:rsidDel="004F3CBF" w:rsidRDefault="0038390A" w:rsidP="00BB7303">
      <w:pPr>
        <w:spacing w:line="360" w:lineRule="auto"/>
        <w:ind w:firstLine="709"/>
        <w:jc w:val="both"/>
        <w:rPr>
          <w:del w:id="144" w:author="Никольский Сергей" w:date="2018-04-02T13:54:00Z"/>
          <w:rFonts w:ascii="Times New Roman" w:hAnsi="Times New Roman" w:cs="Times New Roman"/>
          <w:color w:val="00000A"/>
          <w:sz w:val="28"/>
          <w:szCs w:val="28"/>
        </w:rPr>
      </w:pPr>
      <w:del w:id="145" w:author="Никольский Сергей" w:date="2018-04-02T13:54:00Z">
        <w:r w:rsidRPr="00C30CE7" w:rsidDel="00D2576E">
          <w:rPr>
            <w:rFonts w:ascii="Times New Roman" w:hAnsi="Times New Roman" w:cs="Times New Roman"/>
            <w:color w:val="00000A"/>
            <w:sz w:val="28"/>
            <w:szCs w:val="28"/>
          </w:rPr>
          <w:delText>в)</w:delText>
        </w:r>
        <w:r w:rsidR="00BB7303" w:rsidRPr="00C30CE7" w:rsidDel="00D2576E">
          <w:rPr>
            <w:rFonts w:ascii="Times New Roman" w:hAnsi="Times New Roman" w:cs="Times New Roman"/>
            <w:color w:val="00000A"/>
            <w:sz w:val="28"/>
            <w:szCs w:val="28"/>
          </w:rPr>
          <w:delText xml:space="preserve"> третья группа идентифицируется кодом применения </w:delText>
        </w:r>
        <w:r w:rsidR="00BB7303" w:rsidRPr="00C30CE7" w:rsidDel="00D2576E"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delText>AI</w:delText>
        </w:r>
        <w:r w:rsidR="00BB7303" w:rsidRPr="00C30CE7" w:rsidDel="00D2576E">
          <w:rPr>
            <w:rFonts w:ascii="Times New Roman" w:hAnsi="Times New Roman" w:cs="Times New Roman"/>
            <w:color w:val="00000A"/>
            <w:sz w:val="28"/>
            <w:szCs w:val="28"/>
          </w:rPr>
          <w:delText>=’9099’, состоит из 8 символов (цифр, строчных и прописных букв латинского алфавита, а также специальных символов) и содержит код проверки.</w:delText>
        </w:r>
        <w:r w:rsidR="00F85851" w:rsidRPr="00C30CE7" w:rsidDel="00D2576E">
          <w:rPr>
            <w:rFonts w:ascii="Times New Roman" w:hAnsi="Times New Roman" w:cs="Times New Roman"/>
            <w:color w:val="00000A"/>
            <w:sz w:val="28"/>
            <w:szCs w:val="28"/>
          </w:rPr>
          <w:delText xml:space="preserve"> </w:delText>
        </w:r>
      </w:del>
    </w:p>
    <w:p w14:paraId="27C6D455" w14:textId="0CDEC23C" w:rsidR="004F3CBF" w:rsidRDefault="006A4A09" w:rsidP="004F3CBF">
      <w:pPr>
        <w:keepNext/>
        <w:spacing w:line="360" w:lineRule="auto"/>
        <w:ind w:firstLine="709"/>
        <w:jc w:val="both"/>
        <w:rPr>
          <w:ins w:id="146" w:author="Никольский Сергей" w:date="2018-04-02T14:24:00Z"/>
          <w:rFonts w:ascii="Times New Roman" w:hAnsi="Times New Roman" w:cs="Times New Roman"/>
          <w:color w:val="00000A"/>
          <w:sz w:val="28"/>
          <w:szCs w:val="28"/>
        </w:rPr>
      </w:pPr>
      <w:ins w:id="147" w:author="Никольский Сергей" w:date="2018-04-02T15:15:00Z">
        <w:r>
          <w:rPr>
            <w:rFonts w:ascii="Times New Roman" w:hAnsi="Times New Roman" w:cs="Times New Roman"/>
            <w:color w:val="00000A"/>
            <w:sz w:val="28"/>
            <w:szCs w:val="28"/>
          </w:rPr>
          <w:lastRenderedPageBreak/>
          <w:t>3</w:t>
        </w:r>
      </w:ins>
      <w:ins w:id="148" w:author="Никольский Сергей" w:date="2018-04-02T14:24:00Z">
        <w:r w:rsidR="004F3CBF" w:rsidRPr="00C30CE7">
          <w:rPr>
            <w:rFonts w:ascii="Times New Roman" w:hAnsi="Times New Roman" w:cs="Times New Roman"/>
            <w:color w:val="00000A"/>
            <w:sz w:val="28"/>
            <w:szCs w:val="28"/>
          </w:rPr>
          <w:t xml:space="preserve">) Код маркировки для </w:t>
        </w:r>
      </w:ins>
      <w:ins w:id="149" w:author="Никольский Сергей" w:date="2018-04-02T14:25:00Z">
        <w:r w:rsidR="0038286A">
          <w:rPr>
            <w:rFonts w:ascii="Times New Roman" w:hAnsi="Times New Roman" w:cs="Times New Roman"/>
            <w:color w:val="00000A"/>
            <w:sz w:val="28"/>
            <w:szCs w:val="28"/>
          </w:rPr>
          <w:t>транспортной</w:t>
        </w:r>
      </w:ins>
      <w:ins w:id="150" w:author="Никольский Сергей" w:date="2018-04-02T14:24:00Z">
        <w:r w:rsidR="004F3CBF" w:rsidRPr="00C30CE7">
          <w:rPr>
            <w:rFonts w:ascii="Times New Roman" w:hAnsi="Times New Roman" w:cs="Times New Roman"/>
            <w:color w:val="00000A"/>
            <w:sz w:val="28"/>
            <w:szCs w:val="28"/>
          </w:rPr>
          <w:t xml:space="preserve"> упаковки соответствует стандарту </w:t>
        </w:r>
        <w:r w:rsidR="004F3CBF" w:rsidRPr="00C30CE7"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t>GS</w:t>
        </w:r>
        <w:r w:rsidR="004F3CBF" w:rsidRPr="00C30CE7">
          <w:rPr>
            <w:rFonts w:ascii="Times New Roman" w:hAnsi="Times New Roman" w:cs="Times New Roman"/>
            <w:color w:val="00000A"/>
            <w:sz w:val="28"/>
            <w:szCs w:val="28"/>
          </w:rPr>
          <w:t>1</w:t>
        </w:r>
        <w:r w:rsidR="004F3CBF">
          <w:rPr>
            <w:rFonts w:ascii="Times New Roman" w:hAnsi="Times New Roman" w:cs="Times New Roman"/>
            <w:color w:val="00000A"/>
            <w:sz w:val="28"/>
            <w:szCs w:val="28"/>
          </w:rPr>
          <w:t>,</w:t>
        </w:r>
        <w:r w:rsidR="004F3CBF" w:rsidRPr="00C30CE7">
          <w:rPr>
            <w:rFonts w:ascii="Times New Roman" w:hAnsi="Times New Roman" w:cs="Times New Roman"/>
            <w:color w:val="00000A"/>
            <w:sz w:val="28"/>
            <w:szCs w:val="28"/>
          </w:rPr>
          <w:t xml:space="preserve"> включает </w:t>
        </w:r>
      </w:ins>
      <w:ins w:id="151" w:author="Никольский Сергей" w:date="2018-04-02T14:25:00Z">
        <w:r w:rsidR="0038286A">
          <w:rPr>
            <w:rFonts w:ascii="Times New Roman" w:hAnsi="Times New Roman" w:cs="Times New Roman"/>
            <w:color w:val="00000A"/>
            <w:sz w:val="28"/>
            <w:szCs w:val="28"/>
          </w:rPr>
          <w:t>несколько</w:t>
        </w:r>
      </w:ins>
      <w:ins w:id="152" w:author="Никольский Сергей" w:date="2018-04-02T14:24:00Z">
        <w:r w:rsidR="004F3CBF" w:rsidRPr="00C30CE7">
          <w:rPr>
            <w:rFonts w:ascii="Times New Roman" w:hAnsi="Times New Roman" w:cs="Times New Roman"/>
            <w:color w:val="00000A"/>
            <w:sz w:val="28"/>
            <w:szCs w:val="28"/>
          </w:rPr>
          <w:t xml:space="preserve"> групп </w:t>
        </w:r>
      </w:ins>
      <w:ins w:id="153" w:author="Никольский Сергей" w:date="2018-04-02T15:44:00Z">
        <w:r w:rsidR="00DC2E12">
          <w:rPr>
            <w:rFonts w:ascii="Times New Roman" w:hAnsi="Times New Roman" w:cs="Times New Roman"/>
            <w:color w:val="00000A"/>
            <w:sz w:val="28"/>
            <w:szCs w:val="28"/>
          </w:rPr>
          <w:t xml:space="preserve">дополнительных </w:t>
        </w:r>
      </w:ins>
      <w:ins w:id="154" w:author="Никольский Сергей" w:date="2018-04-02T14:24:00Z">
        <w:r w:rsidR="004F3CBF" w:rsidRPr="00C30CE7">
          <w:rPr>
            <w:rFonts w:ascii="Times New Roman" w:hAnsi="Times New Roman" w:cs="Times New Roman"/>
            <w:color w:val="00000A"/>
            <w:sz w:val="28"/>
            <w:szCs w:val="28"/>
          </w:rPr>
          <w:t>данных</w:t>
        </w:r>
        <w:r w:rsidR="004F3CBF">
          <w:rPr>
            <w:rFonts w:ascii="Times New Roman" w:hAnsi="Times New Roman" w:cs="Times New Roman"/>
            <w:color w:val="00000A"/>
            <w:sz w:val="28"/>
            <w:szCs w:val="28"/>
          </w:rPr>
          <w:t xml:space="preserve"> и представляется одним из </w:t>
        </w:r>
      </w:ins>
      <w:ins w:id="155" w:author="Никольский Сергей" w:date="2018-04-02T15:44:00Z">
        <w:r w:rsidR="007F7320">
          <w:rPr>
            <w:rFonts w:ascii="Times New Roman" w:hAnsi="Times New Roman" w:cs="Times New Roman"/>
            <w:color w:val="00000A"/>
            <w:sz w:val="28"/>
            <w:szCs w:val="28"/>
          </w:rPr>
          <w:t>пяти</w:t>
        </w:r>
      </w:ins>
      <w:ins w:id="156" w:author="Никольский Сергей" w:date="2018-04-02T14:24:00Z">
        <w:r w:rsidR="004F3CBF">
          <w:rPr>
            <w:rFonts w:ascii="Times New Roman" w:hAnsi="Times New Roman" w:cs="Times New Roman"/>
            <w:color w:val="00000A"/>
            <w:sz w:val="28"/>
            <w:szCs w:val="28"/>
          </w:rPr>
          <w:t xml:space="preserve"> вариантов по выбору производителя табачной продукции</w:t>
        </w:r>
        <w:r w:rsidR="004F3CBF" w:rsidRPr="00C30CE7">
          <w:rPr>
            <w:rFonts w:ascii="Times New Roman" w:hAnsi="Times New Roman" w:cs="Times New Roman"/>
            <w:color w:val="00000A"/>
            <w:sz w:val="28"/>
            <w:szCs w:val="28"/>
          </w:rPr>
          <w:t>:</w:t>
        </w:r>
      </w:ins>
    </w:p>
    <w:p w14:paraId="11CC9BD8" w14:textId="0983833C" w:rsidR="004F3CBF" w:rsidRDefault="004F3CBF" w:rsidP="004F3CBF">
      <w:pPr>
        <w:keepNext/>
        <w:spacing w:line="360" w:lineRule="auto"/>
        <w:ind w:firstLine="709"/>
        <w:jc w:val="both"/>
        <w:rPr>
          <w:ins w:id="157" w:author="Никольский Сергей" w:date="2018-04-02T14:24:00Z"/>
          <w:rFonts w:ascii="Times New Roman" w:hAnsi="Times New Roman" w:cs="Times New Roman"/>
          <w:color w:val="00000A"/>
          <w:sz w:val="28"/>
          <w:szCs w:val="28"/>
        </w:rPr>
      </w:pPr>
      <w:ins w:id="158" w:author="Никольский Сергей" w:date="2018-04-02T14:24:00Z"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а) в первом варианте </w:t>
        </w:r>
      </w:ins>
      <w:ins w:id="159" w:author="Никольский Сергей" w:date="2018-04-02T14:33:00Z">
        <w:r w:rsidR="00AC1832">
          <w:rPr>
            <w:rFonts w:ascii="Times New Roman" w:hAnsi="Times New Roman" w:cs="Times New Roman"/>
            <w:color w:val="00000A"/>
            <w:sz w:val="28"/>
            <w:szCs w:val="28"/>
          </w:rPr>
          <w:t>транспортная</w:t>
        </w:r>
      </w:ins>
      <w:ins w:id="160" w:author="Никольский Сергей" w:date="2018-04-02T14:24:00Z"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 упаковка идентифицируется кодом </w:t>
        </w:r>
        <w:r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t>GTIN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, характеризующим саму упаковку; при этом </w:t>
        </w:r>
      </w:ins>
      <w:ins w:id="161" w:author="Никольский Сергей" w:date="2018-04-02T15:44:00Z">
        <w:r w:rsidR="007F7320">
          <w:rPr>
            <w:rFonts w:ascii="Times New Roman" w:hAnsi="Times New Roman" w:cs="Times New Roman"/>
            <w:color w:val="00000A"/>
            <w:sz w:val="28"/>
            <w:szCs w:val="28"/>
          </w:rPr>
          <w:t>дополнительны</w:t>
        </w:r>
      </w:ins>
      <w:ins w:id="162" w:author="Никольский Сергей" w:date="2018-04-02T15:45:00Z">
        <w:r w:rsidR="007F7320">
          <w:rPr>
            <w:rFonts w:ascii="Times New Roman" w:hAnsi="Times New Roman" w:cs="Times New Roman"/>
            <w:color w:val="00000A"/>
            <w:sz w:val="28"/>
            <w:szCs w:val="28"/>
          </w:rPr>
          <w:t>е</w:t>
        </w:r>
      </w:ins>
      <w:ins w:id="163" w:author="Никольский Сергей" w:date="2018-04-02T15:44:00Z">
        <w:r w:rsidR="007F7320">
          <w:rPr>
            <w:rFonts w:ascii="Times New Roman" w:hAnsi="Times New Roman" w:cs="Times New Roman"/>
            <w:color w:val="00000A"/>
            <w:sz w:val="28"/>
            <w:szCs w:val="28"/>
          </w:rPr>
          <w:t xml:space="preserve"> </w:t>
        </w:r>
      </w:ins>
      <w:ins w:id="164" w:author="Никольский Сергей" w:date="2018-04-02T14:24:00Z"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группы данных идентифицируются следующими атрибутами, предусмотренными стандартом </w:t>
        </w:r>
        <w:r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t>GS</w:t>
        </w:r>
        <w:r w:rsidRPr="0002303C">
          <w:rPr>
            <w:rFonts w:ascii="Times New Roman" w:hAnsi="Times New Roman" w:cs="Times New Roman"/>
            <w:color w:val="00000A"/>
            <w:sz w:val="28"/>
            <w:szCs w:val="28"/>
          </w:rPr>
          <w:t>1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>:</w:t>
        </w:r>
      </w:ins>
    </w:p>
    <w:p w14:paraId="71837493" w14:textId="154E4F3E" w:rsidR="004F3CBF" w:rsidRDefault="004F3CBF" w:rsidP="004F3CBF">
      <w:pPr>
        <w:keepNext/>
        <w:spacing w:line="360" w:lineRule="auto"/>
        <w:ind w:firstLine="709"/>
        <w:jc w:val="both"/>
        <w:rPr>
          <w:ins w:id="165" w:author="Никольский Сергей" w:date="2018-04-02T14:24:00Z"/>
          <w:rFonts w:ascii="Times New Roman" w:hAnsi="Times New Roman" w:cs="Times New Roman"/>
          <w:color w:val="00000A"/>
          <w:sz w:val="28"/>
          <w:szCs w:val="28"/>
        </w:rPr>
      </w:pPr>
      <w:ins w:id="166" w:author="Никольский Сергей" w:date="2018-04-02T14:24:00Z"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– первая группа </w:t>
        </w:r>
      </w:ins>
      <w:ins w:id="167" w:author="Никольский Сергей" w:date="2018-04-02T15:45:00Z">
        <w:r w:rsidR="007F7320">
          <w:rPr>
            <w:rFonts w:ascii="Times New Roman" w:hAnsi="Times New Roman" w:cs="Times New Roman"/>
            <w:color w:val="00000A"/>
            <w:sz w:val="28"/>
            <w:szCs w:val="28"/>
          </w:rPr>
          <w:t xml:space="preserve">дополнительных </w:t>
        </w:r>
      </w:ins>
      <w:ins w:id="168" w:author="Никольский Сергей" w:date="2018-04-02T14:24:00Z"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данных идентифицируется кодом применения </w:t>
        </w:r>
        <w:r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t>AI</w:t>
        </w:r>
        <w:r w:rsidRPr="00A242B9">
          <w:rPr>
            <w:rFonts w:ascii="Times New Roman" w:hAnsi="Times New Roman" w:cs="Times New Roman"/>
            <w:color w:val="00000A"/>
            <w:sz w:val="28"/>
            <w:szCs w:val="28"/>
          </w:rPr>
          <w:t xml:space="preserve"> = ‘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>01</w:t>
        </w:r>
        <w:r w:rsidRPr="00A242B9">
          <w:rPr>
            <w:rFonts w:ascii="Times New Roman" w:hAnsi="Times New Roman" w:cs="Times New Roman"/>
            <w:color w:val="00000A"/>
            <w:sz w:val="28"/>
            <w:szCs w:val="28"/>
          </w:rPr>
          <w:t>’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 и содержит </w:t>
        </w:r>
        <w:r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t>GTIN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 собственно </w:t>
        </w:r>
      </w:ins>
      <w:ins w:id="169" w:author="Никольский Сергей" w:date="2018-04-02T14:26:00Z">
        <w:r w:rsidR="0075554A">
          <w:rPr>
            <w:rFonts w:ascii="Times New Roman" w:hAnsi="Times New Roman" w:cs="Times New Roman"/>
            <w:color w:val="00000A"/>
            <w:sz w:val="28"/>
            <w:szCs w:val="28"/>
          </w:rPr>
          <w:t>транспортной</w:t>
        </w:r>
      </w:ins>
      <w:ins w:id="170" w:author="Никольский Сергей" w:date="2018-04-02T14:24:00Z"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 упаковки,</w:t>
        </w:r>
      </w:ins>
    </w:p>
    <w:p w14:paraId="223D1082" w14:textId="43B45F45" w:rsidR="00213BA5" w:rsidRDefault="004F3CBF" w:rsidP="00A242B9">
      <w:pPr>
        <w:spacing w:line="360" w:lineRule="auto"/>
        <w:ind w:firstLine="709"/>
        <w:jc w:val="both"/>
        <w:rPr>
          <w:ins w:id="171" w:author="Никольский Сергей" w:date="2018-04-02T14:24:00Z"/>
          <w:rFonts w:ascii="Times New Roman" w:hAnsi="Times New Roman" w:cs="Times New Roman"/>
          <w:color w:val="00000A"/>
          <w:sz w:val="28"/>
          <w:szCs w:val="28"/>
        </w:rPr>
      </w:pPr>
      <w:ins w:id="172" w:author="Никольский Сергей" w:date="2018-04-02T14:24:00Z">
        <w:r>
          <w:rPr>
            <w:rFonts w:ascii="Times New Roman" w:hAnsi="Times New Roman" w:cs="Times New Roman"/>
            <w:color w:val="00000A"/>
            <w:sz w:val="28"/>
            <w:szCs w:val="28"/>
          </w:rPr>
          <w:t>– </w:t>
        </w:r>
        <w:r w:rsidRPr="00C30CE7">
          <w:rPr>
            <w:rFonts w:ascii="Times New Roman" w:hAnsi="Times New Roman" w:cs="Times New Roman"/>
            <w:color w:val="00000A"/>
            <w:sz w:val="28"/>
            <w:szCs w:val="28"/>
          </w:rPr>
          <w:t xml:space="preserve">вторая группа </w:t>
        </w:r>
      </w:ins>
      <w:ins w:id="173" w:author="Никольский Сергей" w:date="2018-04-02T15:45:00Z">
        <w:r w:rsidR="007F7320">
          <w:rPr>
            <w:rFonts w:ascii="Times New Roman" w:hAnsi="Times New Roman" w:cs="Times New Roman"/>
            <w:color w:val="00000A"/>
            <w:sz w:val="28"/>
            <w:szCs w:val="28"/>
          </w:rPr>
          <w:t xml:space="preserve">дополнительных </w:t>
        </w:r>
      </w:ins>
      <w:ins w:id="174" w:author="Никольский Сергей" w:date="2018-04-02T14:24:00Z"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данных </w:t>
        </w:r>
        <w:r w:rsidRPr="00C30CE7">
          <w:rPr>
            <w:rFonts w:ascii="Times New Roman" w:hAnsi="Times New Roman" w:cs="Times New Roman"/>
            <w:color w:val="00000A"/>
            <w:sz w:val="28"/>
            <w:szCs w:val="28"/>
          </w:rPr>
          <w:t xml:space="preserve">идентифицируется кодом применения </w:t>
        </w:r>
        <w:r w:rsidRPr="00C30CE7"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t>AI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 </w:t>
        </w:r>
        <w:r w:rsidRPr="00C30CE7">
          <w:rPr>
            <w:rFonts w:ascii="Times New Roman" w:hAnsi="Times New Roman" w:cs="Times New Roman"/>
            <w:color w:val="00000A"/>
            <w:sz w:val="28"/>
            <w:szCs w:val="28"/>
          </w:rPr>
          <w:t>=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 </w:t>
        </w:r>
        <w:r w:rsidRPr="00A242B9">
          <w:rPr>
            <w:rFonts w:ascii="Times New Roman" w:hAnsi="Times New Roman" w:cs="Times New Roman"/>
            <w:color w:val="00000A"/>
            <w:sz w:val="28"/>
            <w:szCs w:val="28"/>
          </w:rPr>
          <w:t>‘</w:t>
        </w:r>
        <w:r w:rsidRPr="00C30CE7">
          <w:rPr>
            <w:rFonts w:ascii="Times New Roman" w:hAnsi="Times New Roman" w:cs="Times New Roman"/>
            <w:color w:val="00000A"/>
            <w:sz w:val="28"/>
            <w:szCs w:val="28"/>
          </w:rPr>
          <w:t>21’ и содержит код идентификации групповой упаковки</w:t>
        </w:r>
      </w:ins>
      <w:ins w:id="175" w:author="Никольский Сергей" w:date="2018-04-02T14:49:00Z">
        <w:r w:rsidR="000A2AC9">
          <w:rPr>
            <w:rFonts w:ascii="Times New Roman" w:hAnsi="Times New Roman" w:cs="Times New Roman"/>
            <w:color w:val="00000A"/>
            <w:sz w:val="28"/>
            <w:szCs w:val="28"/>
          </w:rPr>
          <w:t>;</w:t>
        </w:r>
      </w:ins>
    </w:p>
    <w:p w14:paraId="280028F9" w14:textId="4ABDCFC1" w:rsidR="000A2AC9" w:rsidRDefault="000A2AC9" w:rsidP="000A2AC9">
      <w:pPr>
        <w:keepNext/>
        <w:spacing w:line="360" w:lineRule="auto"/>
        <w:ind w:firstLine="709"/>
        <w:jc w:val="both"/>
        <w:rPr>
          <w:ins w:id="176" w:author="Никольский Сергей" w:date="2018-04-02T14:49:00Z"/>
          <w:rFonts w:ascii="Times New Roman" w:hAnsi="Times New Roman" w:cs="Times New Roman"/>
          <w:color w:val="00000A"/>
          <w:sz w:val="28"/>
          <w:szCs w:val="28"/>
        </w:rPr>
      </w:pPr>
      <w:ins w:id="177" w:author="Никольский Сергей" w:date="2018-04-02T14:49:00Z"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б) во </w:t>
        </w:r>
      </w:ins>
      <w:ins w:id="178" w:author="Никольский Сергей" w:date="2018-04-02T14:50:00Z">
        <w:r>
          <w:rPr>
            <w:rFonts w:ascii="Times New Roman" w:hAnsi="Times New Roman" w:cs="Times New Roman"/>
            <w:color w:val="00000A"/>
            <w:sz w:val="28"/>
            <w:szCs w:val="28"/>
          </w:rPr>
          <w:t>втором</w:t>
        </w:r>
      </w:ins>
      <w:ins w:id="179" w:author="Никольский Сергей" w:date="2018-04-02T14:49:00Z"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 варианте транспортная упаковка идентифицируется кодом </w:t>
        </w:r>
        <w:r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t>GTIN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, характеризующим </w:t>
        </w:r>
      </w:ins>
      <w:ins w:id="180" w:author="Никольский Сергей" w:date="2018-04-02T15:02:00Z">
        <w:r w:rsidR="004B7C90">
          <w:rPr>
            <w:rFonts w:ascii="Times New Roman" w:hAnsi="Times New Roman" w:cs="Times New Roman"/>
            <w:color w:val="00000A"/>
            <w:sz w:val="28"/>
            <w:szCs w:val="28"/>
          </w:rPr>
          <w:t xml:space="preserve">агрегированные в нее </w:t>
        </w:r>
        <w:r w:rsidR="00E9729C">
          <w:rPr>
            <w:rFonts w:ascii="Times New Roman" w:hAnsi="Times New Roman" w:cs="Times New Roman"/>
            <w:color w:val="00000A"/>
            <w:sz w:val="28"/>
            <w:szCs w:val="28"/>
          </w:rPr>
          <w:t>групповые упаковки</w:t>
        </w:r>
      </w:ins>
      <w:ins w:id="181" w:author="Никольский Сергей" w:date="2018-04-02T14:49:00Z"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; при этом </w:t>
        </w:r>
      </w:ins>
      <w:ins w:id="182" w:author="Никольский Сергей" w:date="2018-04-02T15:46:00Z">
        <w:r w:rsidR="00A33EB9">
          <w:rPr>
            <w:rFonts w:ascii="Times New Roman" w:hAnsi="Times New Roman" w:cs="Times New Roman"/>
            <w:color w:val="00000A"/>
            <w:sz w:val="28"/>
            <w:szCs w:val="28"/>
          </w:rPr>
          <w:t>дополнительные</w:t>
        </w:r>
      </w:ins>
      <w:ins w:id="183" w:author="Никольский Сергей" w:date="2018-04-02T14:49:00Z"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 группы данных идентифицируются следующими атрибутами, предусмотренными стандартом </w:t>
        </w:r>
        <w:r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t>GS</w:t>
        </w:r>
        <w:r w:rsidRPr="0002303C">
          <w:rPr>
            <w:rFonts w:ascii="Times New Roman" w:hAnsi="Times New Roman" w:cs="Times New Roman"/>
            <w:color w:val="00000A"/>
            <w:sz w:val="28"/>
            <w:szCs w:val="28"/>
          </w:rPr>
          <w:t>1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>:</w:t>
        </w:r>
      </w:ins>
    </w:p>
    <w:p w14:paraId="2930B080" w14:textId="1EB82236" w:rsidR="000A2AC9" w:rsidRDefault="000A2AC9" w:rsidP="000A2AC9">
      <w:pPr>
        <w:keepNext/>
        <w:spacing w:line="360" w:lineRule="auto"/>
        <w:ind w:firstLine="709"/>
        <w:jc w:val="both"/>
        <w:rPr>
          <w:ins w:id="184" w:author="Никольский Сергей" w:date="2018-04-02T14:49:00Z"/>
          <w:rFonts w:ascii="Times New Roman" w:hAnsi="Times New Roman" w:cs="Times New Roman"/>
          <w:color w:val="00000A"/>
          <w:sz w:val="28"/>
          <w:szCs w:val="28"/>
        </w:rPr>
      </w:pPr>
      <w:ins w:id="185" w:author="Никольский Сергей" w:date="2018-04-02T14:49:00Z"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– первая группа </w:t>
        </w:r>
      </w:ins>
      <w:ins w:id="186" w:author="Никольский Сергей" w:date="2018-04-02T15:46:00Z">
        <w:r w:rsidR="00A87B90">
          <w:rPr>
            <w:rFonts w:ascii="Times New Roman" w:hAnsi="Times New Roman" w:cs="Times New Roman"/>
            <w:color w:val="00000A"/>
            <w:sz w:val="28"/>
            <w:szCs w:val="28"/>
          </w:rPr>
          <w:t xml:space="preserve">дополнительных </w:t>
        </w:r>
      </w:ins>
      <w:ins w:id="187" w:author="Никольский Сергей" w:date="2018-04-02T14:49:00Z"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данных идентифицируется кодом применения </w:t>
        </w:r>
        <w:r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t>AI</w:t>
        </w:r>
        <w:r w:rsidRPr="00A242B9">
          <w:rPr>
            <w:rFonts w:ascii="Times New Roman" w:hAnsi="Times New Roman" w:cs="Times New Roman"/>
            <w:color w:val="00000A"/>
            <w:sz w:val="28"/>
            <w:szCs w:val="28"/>
          </w:rPr>
          <w:t xml:space="preserve"> = ‘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>0</w:t>
        </w:r>
      </w:ins>
      <w:ins w:id="188" w:author="Никольский Сергей" w:date="2018-04-02T15:10:00Z">
        <w:r w:rsidR="000D6718">
          <w:rPr>
            <w:rFonts w:ascii="Times New Roman" w:hAnsi="Times New Roman" w:cs="Times New Roman"/>
            <w:color w:val="00000A"/>
            <w:sz w:val="28"/>
            <w:szCs w:val="28"/>
          </w:rPr>
          <w:t>2</w:t>
        </w:r>
      </w:ins>
      <w:ins w:id="189" w:author="Никольский Сергей" w:date="2018-04-02T14:49:00Z">
        <w:r w:rsidRPr="00A242B9">
          <w:rPr>
            <w:rFonts w:ascii="Times New Roman" w:hAnsi="Times New Roman" w:cs="Times New Roman"/>
            <w:color w:val="00000A"/>
            <w:sz w:val="28"/>
            <w:szCs w:val="28"/>
          </w:rPr>
          <w:t>’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 и содержит </w:t>
        </w:r>
        <w:r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t>GTIN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 </w:t>
        </w:r>
      </w:ins>
      <w:ins w:id="190" w:author="Никольский Сергей" w:date="2018-04-02T15:46:00Z">
        <w:r w:rsidR="00A87B90">
          <w:rPr>
            <w:rFonts w:ascii="Times New Roman" w:hAnsi="Times New Roman" w:cs="Times New Roman"/>
            <w:color w:val="00000A"/>
            <w:sz w:val="28"/>
            <w:szCs w:val="28"/>
          </w:rPr>
          <w:t xml:space="preserve">групповых упаковок </w:t>
        </w:r>
      </w:ins>
      <w:ins w:id="191" w:author="Никольский Сергей" w:date="2018-04-02T15:10:00Z">
        <w:r w:rsidR="00996DEC">
          <w:rPr>
            <w:rFonts w:ascii="Times New Roman" w:hAnsi="Times New Roman" w:cs="Times New Roman"/>
            <w:color w:val="00000A"/>
            <w:sz w:val="28"/>
            <w:szCs w:val="28"/>
          </w:rPr>
          <w:t xml:space="preserve">агрегированных в </w:t>
        </w:r>
      </w:ins>
      <w:ins w:id="192" w:author="Никольский Сергей" w:date="2018-04-02T15:46:00Z">
        <w:r w:rsidR="00A87B90">
          <w:rPr>
            <w:rFonts w:ascii="Times New Roman" w:hAnsi="Times New Roman" w:cs="Times New Roman"/>
            <w:color w:val="00000A"/>
            <w:sz w:val="28"/>
            <w:szCs w:val="28"/>
          </w:rPr>
          <w:t>транспортную</w:t>
        </w:r>
      </w:ins>
      <w:ins w:id="193" w:author="Никольский Сергей" w:date="2018-04-02T14:49:00Z">
        <w:r>
          <w:rPr>
            <w:rFonts w:ascii="Times New Roman" w:hAnsi="Times New Roman" w:cs="Times New Roman"/>
            <w:color w:val="00000A"/>
            <w:sz w:val="28"/>
            <w:szCs w:val="28"/>
          </w:rPr>
          <w:t>,</w:t>
        </w:r>
      </w:ins>
    </w:p>
    <w:p w14:paraId="4BEFE262" w14:textId="568A5689" w:rsidR="000A2AC9" w:rsidRDefault="000A2AC9" w:rsidP="00A242B9">
      <w:pPr>
        <w:spacing w:line="360" w:lineRule="auto"/>
        <w:ind w:firstLine="709"/>
        <w:jc w:val="both"/>
        <w:rPr>
          <w:ins w:id="194" w:author="Никольский Сергей" w:date="2018-04-02T14:49:00Z"/>
          <w:rFonts w:ascii="Times New Roman" w:hAnsi="Times New Roman" w:cs="Times New Roman"/>
          <w:color w:val="00000A"/>
          <w:sz w:val="28"/>
          <w:szCs w:val="28"/>
        </w:rPr>
      </w:pPr>
      <w:ins w:id="195" w:author="Никольский Сергей" w:date="2018-04-02T14:49:00Z">
        <w:r>
          <w:rPr>
            <w:rFonts w:ascii="Times New Roman" w:hAnsi="Times New Roman" w:cs="Times New Roman"/>
            <w:color w:val="00000A"/>
            <w:sz w:val="28"/>
            <w:szCs w:val="28"/>
          </w:rPr>
          <w:t>– </w:t>
        </w:r>
        <w:r w:rsidRPr="00C30CE7">
          <w:rPr>
            <w:rFonts w:ascii="Times New Roman" w:hAnsi="Times New Roman" w:cs="Times New Roman"/>
            <w:color w:val="00000A"/>
            <w:sz w:val="28"/>
            <w:szCs w:val="28"/>
          </w:rPr>
          <w:t xml:space="preserve">вторая группа </w:t>
        </w:r>
      </w:ins>
      <w:ins w:id="196" w:author="Никольский Сергей" w:date="2018-04-02T15:47:00Z">
        <w:r w:rsidR="00533053">
          <w:rPr>
            <w:rFonts w:ascii="Times New Roman" w:hAnsi="Times New Roman" w:cs="Times New Roman"/>
            <w:color w:val="00000A"/>
            <w:sz w:val="28"/>
            <w:szCs w:val="28"/>
          </w:rPr>
          <w:t xml:space="preserve">дополнительных </w:t>
        </w:r>
      </w:ins>
      <w:ins w:id="197" w:author="Никольский Сергей" w:date="2018-04-02T14:49:00Z"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данных </w:t>
        </w:r>
        <w:r w:rsidRPr="00C30CE7">
          <w:rPr>
            <w:rFonts w:ascii="Times New Roman" w:hAnsi="Times New Roman" w:cs="Times New Roman"/>
            <w:color w:val="00000A"/>
            <w:sz w:val="28"/>
            <w:szCs w:val="28"/>
          </w:rPr>
          <w:t xml:space="preserve">идентифицируется кодом применения </w:t>
        </w:r>
        <w:r w:rsidRPr="00C30CE7"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t>AI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 </w:t>
        </w:r>
        <w:r w:rsidRPr="00C30CE7">
          <w:rPr>
            <w:rFonts w:ascii="Times New Roman" w:hAnsi="Times New Roman" w:cs="Times New Roman"/>
            <w:color w:val="00000A"/>
            <w:sz w:val="28"/>
            <w:szCs w:val="28"/>
          </w:rPr>
          <w:t>=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 </w:t>
        </w:r>
        <w:r w:rsidRPr="00A242B9">
          <w:rPr>
            <w:rFonts w:ascii="Times New Roman" w:hAnsi="Times New Roman" w:cs="Times New Roman"/>
            <w:color w:val="00000A"/>
            <w:sz w:val="28"/>
            <w:szCs w:val="28"/>
          </w:rPr>
          <w:t>‘</w:t>
        </w:r>
        <w:r w:rsidRPr="00C30CE7">
          <w:rPr>
            <w:rFonts w:ascii="Times New Roman" w:hAnsi="Times New Roman" w:cs="Times New Roman"/>
            <w:color w:val="00000A"/>
            <w:sz w:val="28"/>
            <w:szCs w:val="28"/>
          </w:rPr>
          <w:t xml:space="preserve">21’ и содержит код идентификации </w:t>
        </w:r>
      </w:ins>
      <w:ins w:id="198" w:author="Никольский Сергей" w:date="2018-04-02T15:11:00Z">
        <w:r w:rsidR="00996DEC">
          <w:rPr>
            <w:rFonts w:ascii="Times New Roman" w:hAnsi="Times New Roman" w:cs="Times New Roman"/>
            <w:color w:val="00000A"/>
            <w:sz w:val="28"/>
            <w:szCs w:val="28"/>
          </w:rPr>
          <w:t>транспортной</w:t>
        </w:r>
      </w:ins>
      <w:ins w:id="199" w:author="Никольский Сергей" w:date="2018-04-02T14:49:00Z">
        <w:r w:rsidRPr="00C30CE7">
          <w:rPr>
            <w:rFonts w:ascii="Times New Roman" w:hAnsi="Times New Roman" w:cs="Times New Roman"/>
            <w:color w:val="00000A"/>
            <w:sz w:val="28"/>
            <w:szCs w:val="28"/>
          </w:rPr>
          <w:t xml:space="preserve"> упаковки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>,</w:t>
        </w:r>
      </w:ins>
    </w:p>
    <w:p w14:paraId="58F838CE" w14:textId="5FD1B657" w:rsidR="00996DEC" w:rsidRPr="00BD7739" w:rsidRDefault="00996DEC" w:rsidP="00A242B9">
      <w:pPr>
        <w:spacing w:line="360" w:lineRule="auto"/>
        <w:ind w:firstLine="709"/>
        <w:jc w:val="both"/>
        <w:rPr>
          <w:ins w:id="200" w:author="Никольский Сергей" w:date="2018-04-02T15:11:00Z"/>
          <w:rFonts w:ascii="Times New Roman" w:hAnsi="Times New Roman" w:cs="Times New Roman"/>
          <w:color w:val="00000A"/>
          <w:sz w:val="28"/>
          <w:szCs w:val="28"/>
        </w:rPr>
      </w:pPr>
      <w:ins w:id="201" w:author="Никольский Сергей" w:date="2018-04-02T15:11:00Z">
        <w:r>
          <w:rPr>
            <w:rFonts w:ascii="Times New Roman" w:hAnsi="Times New Roman" w:cs="Times New Roman"/>
            <w:color w:val="00000A"/>
            <w:sz w:val="28"/>
            <w:szCs w:val="28"/>
          </w:rPr>
          <w:t>– </w:t>
        </w:r>
      </w:ins>
      <w:ins w:id="202" w:author="Никольский Сергей" w:date="2018-04-02T15:47:00Z">
        <w:r w:rsidR="00B2298C">
          <w:rPr>
            <w:rFonts w:ascii="Times New Roman" w:hAnsi="Times New Roman" w:cs="Times New Roman"/>
            <w:color w:val="00000A"/>
            <w:sz w:val="28"/>
            <w:szCs w:val="28"/>
          </w:rPr>
          <w:t>треть</w:t>
        </w:r>
      </w:ins>
      <w:ins w:id="203" w:author="Никольский Сергей" w:date="2018-04-02T15:48:00Z">
        <w:r w:rsidR="00B2298C">
          <w:rPr>
            <w:rFonts w:ascii="Times New Roman" w:hAnsi="Times New Roman" w:cs="Times New Roman"/>
            <w:color w:val="00000A"/>
            <w:sz w:val="28"/>
            <w:szCs w:val="28"/>
          </w:rPr>
          <w:t>я</w:t>
        </w:r>
      </w:ins>
      <w:ins w:id="204" w:author="Никольский Сергей" w:date="2018-04-02T15:47:00Z">
        <w:r w:rsidR="00B2298C" w:rsidRPr="00C30CE7">
          <w:rPr>
            <w:rFonts w:ascii="Times New Roman" w:hAnsi="Times New Roman" w:cs="Times New Roman"/>
            <w:color w:val="00000A"/>
            <w:sz w:val="28"/>
            <w:szCs w:val="28"/>
          </w:rPr>
          <w:t xml:space="preserve"> группа </w:t>
        </w:r>
        <w:r w:rsidR="00B2298C">
          <w:rPr>
            <w:rFonts w:ascii="Times New Roman" w:hAnsi="Times New Roman" w:cs="Times New Roman"/>
            <w:color w:val="00000A"/>
            <w:sz w:val="28"/>
            <w:szCs w:val="28"/>
          </w:rPr>
          <w:t xml:space="preserve">дополнительных данных </w:t>
        </w:r>
        <w:r w:rsidR="00B2298C" w:rsidRPr="00C30CE7">
          <w:rPr>
            <w:rFonts w:ascii="Times New Roman" w:hAnsi="Times New Roman" w:cs="Times New Roman"/>
            <w:color w:val="00000A"/>
            <w:sz w:val="28"/>
            <w:szCs w:val="28"/>
          </w:rPr>
          <w:t>идентифицируется</w:t>
        </w:r>
      </w:ins>
      <w:ins w:id="205" w:author="Никольский Сергей" w:date="2018-04-02T15:11:00Z"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 кодом применения </w:t>
        </w:r>
        <w:r w:rsidRPr="00C30CE7"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t>AI</w:t>
        </w:r>
        <w:r w:rsidRPr="00A242B9">
          <w:rPr>
            <w:rFonts w:ascii="Times New Roman" w:hAnsi="Times New Roman" w:cs="Times New Roman"/>
            <w:color w:val="00000A"/>
            <w:sz w:val="28"/>
            <w:szCs w:val="28"/>
          </w:rPr>
          <w:t xml:space="preserve"> </w:t>
        </w:r>
        <w:r w:rsidRPr="00C30CE7">
          <w:rPr>
            <w:rFonts w:ascii="Times New Roman" w:hAnsi="Times New Roman" w:cs="Times New Roman"/>
            <w:color w:val="00000A"/>
            <w:sz w:val="28"/>
            <w:szCs w:val="28"/>
          </w:rPr>
          <w:t>=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 </w:t>
        </w:r>
        <w:r w:rsidRPr="00A242B9">
          <w:rPr>
            <w:rFonts w:ascii="Times New Roman" w:hAnsi="Times New Roman" w:cs="Times New Roman"/>
            <w:color w:val="00000A"/>
            <w:sz w:val="28"/>
            <w:szCs w:val="28"/>
          </w:rPr>
          <w:t>‘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>37</w:t>
        </w:r>
        <w:r w:rsidRPr="00A242B9">
          <w:rPr>
            <w:rFonts w:ascii="Times New Roman" w:hAnsi="Times New Roman" w:cs="Times New Roman"/>
            <w:color w:val="00000A"/>
            <w:sz w:val="28"/>
            <w:szCs w:val="28"/>
          </w:rPr>
          <w:t>’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 </w:t>
        </w:r>
      </w:ins>
      <w:ins w:id="206" w:author="Никольский Сергей" w:date="2018-04-02T15:48:00Z">
        <w:r w:rsidR="00D21487">
          <w:rPr>
            <w:rFonts w:ascii="Times New Roman" w:hAnsi="Times New Roman" w:cs="Times New Roman"/>
            <w:color w:val="00000A"/>
            <w:sz w:val="28"/>
            <w:szCs w:val="28"/>
          </w:rPr>
          <w:t xml:space="preserve">и содержит </w:t>
        </w:r>
      </w:ins>
      <w:ins w:id="207" w:author="Никольский Сергей" w:date="2018-04-02T15:11:00Z"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количество </w:t>
        </w:r>
        <w:r w:rsidR="000A7947">
          <w:rPr>
            <w:rFonts w:ascii="Times New Roman" w:hAnsi="Times New Roman" w:cs="Times New Roman"/>
            <w:color w:val="00000A"/>
            <w:sz w:val="28"/>
            <w:szCs w:val="28"/>
          </w:rPr>
          <w:t>групповых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 упаковок в </w:t>
        </w:r>
        <w:r w:rsidR="000A7947">
          <w:rPr>
            <w:rFonts w:ascii="Times New Roman" w:hAnsi="Times New Roman" w:cs="Times New Roman"/>
            <w:color w:val="00000A"/>
            <w:sz w:val="28"/>
            <w:szCs w:val="28"/>
          </w:rPr>
          <w:t>транспортной;</w:t>
        </w:r>
      </w:ins>
    </w:p>
    <w:p w14:paraId="23001892" w14:textId="54149181" w:rsidR="007F74AF" w:rsidRDefault="007F74AF" w:rsidP="007F74AF">
      <w:pPr>
        <w:keepNext/>
        <w:spacing w:line="360" w:lineRule="auto"/>
        <w:ind w:firstLine="709"/>
        <w:jc w:val="both"/>
        <w:rPr>
          <w:ins w:id="208" w:author="Никольский Сергей" w:date="2018-04-02T15:12:00Z"/>
          <w:rFonts w:ascii="Times New Roman" w:hAnsi="Times New Roman" w:cs="Times New Roman"/>
          <w:color w:val="00000A"/>
          <w:sz w:val="28"/>
          <w:szCs w:val="28"/>
        </w:rPr>
      </w:pPr>
      <w:ins w:id="209" w:author="Никольский Сергей" w:date="2018-04-02T15:12:00Z">
        <w:r>
          <w:rPr>
            <w:rFonts w:ascii="Times New Roman" w:hAnsi="Times New Roman" w:cs="Times New Roman"/>
            <w:color w:val="00000A"/>
            <w:sz w:val="28"/>
            <w:szCs w:val="28"/>
          </w:rPr>
          <w:t>в)</w:t>
        </w:r>
      </w:ins>
      <w:ins w:id="210" w:author="Никольский Сергей" w:date="2018-04-17T15:33:00Z">
        <w:r w:rsidR="00CE2BB5">
          <w:rPr>
            <w:rFonts w:ascii="Times New Roman" w:hAnsi="Times New Roman" w:cs="Times New Roman"/>
            <w:color w:val="00000A"/>
            <w:sz w:val="28"/>
            <w:szCs w:val="28"/>
          </w:rPr>
          <w:t> </w:t>
        </w:r>
      </w:ins>
      <w:ins w:id="211" w:author="Никольский Сергей" w:date="2018-04-02T15:12:00Z"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в третьем варианте транспортная упаковка идентифицируется кодом </w:t>
        </w:r>
        <w:r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t>GTIN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, характеризующим агрегированные в нее </w:t>
        </w:r>
        <w:r w:rsidR="00E63F19">
          <w:rPr>
            <w:rFonts w:ascii="Times New Roman" w:hAnsi="Times New Roman" w:cs="Times New Roman"/>
            <w:color w:val="00000A"/>
            <w:sz w:val="28"/>
            <w:szCs w:val="28"/>
          </w:rPr>
          <w:t>потребительские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 упаковки; при 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lastRenderedPageBreak/>
          <w:t xml:space="preserve">этом </w:t>
        </w:r>
      </w:ins>
      <w:ins w:id="212" w:author="Никольский Сергей" w:date="2018-04-02T15:48:00Z">
        <w:r w:rsidR="00601DE8">
          <w:rPr>
            <w:rFonts w:ascii="Times New Roman" w:hAnsi="Times New Roman" w:cs="Times New Roman"/>
            <w:color w:val="00000A"/>
            <w:sz w:val="28"/>
            <w:szCs w:val="28"/>
          </w:rPr>
          <w:t>дополнительные</w:t>
        </w:r>
      </w:ins>
      <w:ins w:id="213" w:author="Никольский Сергей" w:date="2018-04-02T15:12:00Z"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 группы данных идентифицируются следующими атрибутами, предусмотренными стандартом </w:t>
        </w:r>
        <w:r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t>GS</w:t>
        </w:r>
        <w:r w:rsidRPr="0002303C">
          <w:rPr>
            <w:rFonts w:ascii="Times New Roman" w:hAnsi="Times New Roman" w:cs="Times New Roman"/>
            <w:color w:val="00000A"/>
            <w:sz w:val="28"/>
            <w:szCs w:val="28"/>
          </w:rPr>
          <w:t>1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>:</w:t>
        </w:r>
      </w:ins>
    </w:p>
    <w:p w14:paraId="55BB64F1" w14:textId="1E07625F" w:rsidR="007F74AF" w:rsidRDefault="007F74AF" w:rsidP="007F74AF">
      <w:pPr>
        <w:keepNext/>
        <w:spacing w:line="360" w:lineRule="auto"/>
        <w:ind w:firstLine="709"/>
        <w:jc w:val="both"/>
        <w:rPr>
          <w:ins w:id="214" w:author="Никольский Сергей" w:date="2018-04-02T15:12:00Z"/>
          <w:rFonts w:ascii="Times New Roman" w:hAnsi="Times New Roman" w:cs="Times New Roman"/>
          <w:color w:val="00000A"/>
          <w:sz w:val="28"/>
          <w:szCs w:val="28"/>
        </w:rPr>
      </w:pPr>
      <w:ins w:id="215" w:author="Никольский Сергей" w:date="2018-04-02T15:12:00Z"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– первая группа </w:t>
        </w:r>
      </w:ins>
      <w:ins w:id="216" w:author="Никольский Сергей" w:date="2018-04-02T15:49:00Z">
        <w:r w:rsidR="00FB30A5">
          <w:rPr>
            <w:rFonts w:ascii="Times New Roman" w:hAnsi="Times New Roman" w:cs="Times New Roman"/>
            <w:color w:val="00000A"/>
            <w:sz w:val="28"/>
            <w:szCs w:val="28"/>
          </w:rPr>
          <w:t xml:space="preserve">дополнительных </w:t>
        </w:r>
      </w:ins>
      <w:ins w:id="217" w:author="Никольский Сергей" w:date="2018-04-02T15:12:00Z"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данных идентифицируется кодом применения </w:t>
        </w:r>
        <w:r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t>AI</w:t>
        </w:r>
        <w:r w:rsidRPr="00A242B9">
          <w:rPr>
            <w:rFonts w:ascii="Times New Roman" w:hAnsi="Times New Roman" w:cs="Times New Roman"/>
            <w:color w:val="00000A"/>
            <w:sz w:val="28"/>
            <w:szCs w:val="28"/>
          </w:rPr>
          <w:t xml:space="preserve"> = ‘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>02</w:t>
        </w:r>
        <w:r w:rsidRPr="00A242B9">
          <w:rPr>
            <w:rFonts w:ascii="Times New Roman" w:hAnsi="Times New Roman" w:cs="Times New Roman"/>
            <w:color w:val="00000A"/>
            <w:sz w:val="28"/>
            <w:szCs w:val="28"/>
          </w:rPr>
          <w:t>’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 и содержит </w:t>
        </w:r>
        <w:r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t>GTIN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 агрегированных в нее </w:t>
        </w:r>
      </w:ins>
      <w:ins w:id="218" w:author="Никольский Сергей" w:date="2018-04-02T15:13:00Z">
        <w:r w:rsidR="001D345B">
          <w:rPr>
            <w:rFonts w:ascii="Times New Roman" w:hAnsi="Times New Roman" w:cs="Times New Roman"/>
            <w:color w:val="00000A"/>
            <w:sz w:val="28"/>
            <w:szCs w:val="28"/>
          </w:rPr>
          <w:t>потребительских</w:t>
        </w:r>
      </w:ins>
      <w:ins w:id="219" w:author="Никольский Сергей" w:date="2018-04-02T15:12:00Z"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 упаковок,</w:t>
        </w:r>
      </w:ins>
    </w:p>
    <w:p w14:paraId="111C4B78" w14:textId="39987C90" w:rsidR="007F74AF" w:rsidRDefault="007F74AF" w:rsidP="00A242B9">
      <w:pPr>
        <w:spacing w:line="360" w:lineRule="auto"/>
        <w:ind w:firstLine="709"/>
        <w:jc w:val="both"/>
        <w:rPr>
          <w:ins w:id="220" w:author="Никольский Сергей" w:date="2018-04-02T15:12:00Z"/>
          <w:rFonts w:ascii="Times New Roman" w:hAnsi="Times New Roman" w:cs="Times New Roman"/>
          <w:color w:val="00000A"/>
          <w:sz w:val="28"/>
          <w:szCs w:val="28"/>
        </w:rPr>
      </w:pPr>
      <w:ins w:id="221" w:author="Никольский Сергей" w:date="2018-04-02T15:12:00Z">
        <w:r>
          <w:rPr>
            <w:rFonts w:ascii="Times New Roman" w:hAnsi="Times New Roman" w:cs="Times New Roman"/>
            <w:color w:val="00000A"/>
            <w:sz w:val="28"/>
            <w:szCs w:val="28"/>
          </w:rPr>
          <w:t>– </w:t>
        </w:r>
        <w:r w:rsidRPr="00C30CE7">
          <w:rPr>
            <w:rFonts w:ascii="Times New Roman" w:hAnsi="Times New Roman" w:cs="Times New Roman"/>
            <w:color w:val="00000A"/>
            <w:sz w:val="28"/>
            <w:szCs w:val="28"/>
          </w:rPr>
          <w:t xml:space="preserve">вторая группа </w:t>
        </w:r>
      </w:ins>
      <w:ins w:id="222" w:author="Никольский Сергей" w:date="2018-04-02T15:49:00Z">
        <w:r w:rsidR="00FB30A5">
          <w:rPr>
            <w:rFonts w:ascii="Times New Roman" w:hAnsi="Times New Roman" w:cs="Times New Roman"/>
            <w:color w:val="00000A"/>
            <w:sz w:val="28"/>
            <w:szCs w:val="28"/>
          </w:rPr>
          <w:t xml:space="preserve">дополнительных </w:t>
        </w:r>
      </w:ins>
      <w:ins w:id="223" w:author="Никольский Сергей" w:date="2018-04-02T15:12:00Z"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данных </w:t>
        </w:r>
        <w:r w:rsidRPr="00C30CE7">
          <w:rPr>
            <w:rFonts w:ascii="Times New Roman" w:hAnsi="Times New Roman" w:cs="Times New Roman"/>
            <w:color w:val="00000A"/>
            <w:sz w:val="28"/>
            <w:szCs w:val="28"/>
          </w:rPr>
          <w:t xml:space="preserve">идентифицируется кодом применения </w:t>
        </w:r>
        <w:r w:rsidRPr="00C30CE7"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t>AI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 </w:t>
        </w:r>
        <w:r w:rsidRPr="00C30CE7">
          <w:rPr>
            <w:rFonts w:ascii="Times New Roman" w:hAnsi="Times New Roman" w:cs="Times New Roman"/>
            <w:color w:val="00000A"/>
            <w:sz w:val="28"/>
            <w:szCs w:val="28"/>
          </w:rPr>
          <w:t>=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 </w:t>
        </w:r>
        <w:r w:rsidRPr="00A242B9">
          <w:rPr>
            <w:rFonts w:ascii="Times New Roman" w:hAnsi="Times New Roman" w:cs="Times New Roman"/>
            <w:color w:val="00000A"/>
            <w:sz w:val="28"/>
            <w:szCs w:val="28"/>
          </w:rPr>
          <w:t>‘</w:t>
        </w:r>
        <w:r w:rsidRPr="00C30CE7">
          <w:rPr>
            <w:rFonts w:ascii="Times New Roman" w:hAnsi="Times New Roman" w:cs="Times New Roman"/>
            <w:color w:val="00000A"/>
            <w:sz w:val="28"/>
            <w:szCs w:val="28"/>
          </w:rPr>
          <w:t xml:space="preserve">21’ и содержит код идентификации 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>транспортной</w:t>
        </w:r>
        <w:r w:rsidRPr="00C30CE7">
          <w:rPr>
            <w:rFonts w:ascii="Times New Roman" w:hAnsi="Times New Roman" w:cs="Times New Roman"/>
            <w:color w:val="00000A"/>
            <w:sz w:val="28"/>
            <w:szCs w:val="28"/>
          </w:rPr>
          <w:t xml:space="preserve"> упаковки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>,</w:t>
        </w:r>
      </w:ins>
    </w:p>
    <w:p w14:paraId="0587ECE0" w14:textId="41847D6C" w:rsidR="007F74AF" w:rsidRDefault="007F74AF" w:rsidP="00A242B9">
      <w:pPr>
        <w:spacing w:line="360" w:lineRule="auto"/>
        <w:ind w:firstLine="709"/>
        <w:jc w:val="both"/>
        <w:rPr>
          <w:ins w:id="224" w:author="Никольский Сергей" w:date="2018-04-02T15:16:00Z"/>
          <w:rFonts w:ascii="Times New Roman" w:hAnsi="Times New Roman" w:cs="Times New Roman"/>
          <w:color w:val="00000A"/>
          <w:sz w:val="28"/>
          <w:szCs w:val="28"/>
        </w:rPr>
      </w:pPr>
      <w:ins w:id="225" w:author="Никольский Сергей" w:date="2018-04-02T15:12:00Z">
        <w:r>
          <w:rPr>
            <w:rFonts w:ascii="Times New Roman" w:hAnsi="Times New Roman" w:cs="Times New Roman"/>
            <w:color w:val="00000A"/>
            <w:sz w:val="28"/>
            <w:szCs w:val="28"/>
          </w:rPr>
          <w:t>– </w:t>
        </w:r>
      </w:ins>
      <w:ins w:id="226" w:author="Никольский Сергей" w:date="2018-04-02T15:50:00Z">
        <w:r w:rsidR="00751110">
          <w:rPr>
            <w:rFonts w:ascii="Times New Roman" w:hAnsi="Times New Roman" w:cs="Times New Roman"/>
            <w:color w:val="00000A"/>
            <w:sz w:val="28"/>
            <w:szCs w:val="28"/>
          </w:rPr>
          <w:t>третья</w:t>
        </w:r>
        <w:r w:rsidR="00751110" w:rsidRPr="00C30CE7">
          <w:rPr>
            <w:rFonts w:ascii="Times New Roman" w:hAnsi="Times New Roman" w:cs="Times New Roman"/>
            <w:color w:val="00000A"/>
            <w:sz w:val="28"/>
            <w:szCs w:val="28"/>
          </w:rPr>
          <w:t xml:space="preserve"> группа </w:t>
        </w:r>
        <w:r w:rsidR="00751110">
          <w:rPr>
            <w:rFonts w:ascii="Times New Roman" w:hAnsi="Times New Roman" w:cs="Times New Roman"/>
            <w:color w:val="00000A"/>
            <w:sz w:val="28"/>
            <w:szCs w:val="28"/>
          </w:rPr>
          <w:t xml:space="preserve">дополнительных данных </w:t>
        </w:r>
        <w:r w:rsidR="00751110" w:rsidRPr="00C30CE7">
          <w:rPr>
            <w:rFonts w:ascii="Times New Roman" w:hAnsi="Times New Roman" w:cs="Times New Roman"/>
            <w:color w:val="00000A"/>
            <w:sz w:val="28"/>
            <w:szCs w:val="28"/>
          </w:rPr>
          <w:t>идентифицируется</w:t>
        </w:r>
        <w:r w:rsidR="00751110">
          <w:rPr>
            <w:rFonts w:ascii="Times New Roman" w:hAnsi="Times New Roman" w:cs="Times New Roman"/>
            <w:color w:val="00000A"/>
            <w:sz w:val="28"/>
            <w:szCs w:val="28"/>
          </w:rPr>
          <w:t xml:space="preserve"> кодом применения </w:t>
        </w:r>
        <w:r w:rsidR="00751110" w:rsidRPr="00C30CE7"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t>AI</w:t>
        </w:r>
        <w:r w:rsidR="00751110" w:rsidRPr="00A242B9">
          <w:rPr>
            <w:rFonts w:ascii="Times New Roman" w:hAnsi="Times New Roman" w:cs="Times New Roman"/>
            <w:color w:val="00000A"/>
            <w:sz w:val="28"/>
            <w:szCs w:val="28"/>
          </w:rPr>
          <w:t xml:space="preserve"> </w:t>
        </w:r>
        <w:r w:rsidR="00751110" w:rsidRPr="00C30CE7">
          <w:rPr>
            <w:rFonts w:ascii="Times New Roman" w:hAnsi="Times New Roman" w:cs="Times New Roman"/>
            <w:color w:val="00000A"/>
            <w:sz w:val="28"/>
            <w:szCs w:val="28"/>
          </w:rPr>
          <w:t>=</w:t>
        </w:r>
        <w:r w:rsidR="00751110">
          <w:rPr>
            <w:rFonts w:ascii="Times New Roman" w:hAnsi="Times New Roman" w:cs="Times New Roman"/>
            <w:color w:val="00000A"/>
            <w:sz w:val="28"/>
            <w:szCs w:val="28"/>
          </w:rPr>
          <w:t xml:space="preserve"> </w:t>
        </w:r>
        <w:r w:rsidR="00751110" w:rsidRPr="00A242B9">
          <w:rPr>
            <w:rFonts w:ascii="Times New Roman" w:hAnsi="Times New Roman" w:cs="Times New Roman"/>
            <w:color w:val="00000A"/>
            <w:sz w:val="28"/>
            <w:szCs w:val="28"/>
          </w:rPr>
          <w:t>‘</w:t>
        </w:r>
        <w:r w:rsidR="00751110">
          <w:rPr>
            <w:rFonts w:ascii="Times New Roman" w:hAnsi="Times New Roman" w:cs="Times New Roman"/>
            <w:color w:val="00000A"/>
            <w:sz w:val="28"/>
            <w:szCs w:val="28"/>
          </w:rPr>
          <w:t>37</w:t>
        </w:r>
        <w:r w:rsidR="00751110" w:rsidRPr="00A242B9">
          <w:rPr>
            <w:rFonts w:ascii="Times New Roman" w:hAnsi="Times New Roman" w:cs="Times New Roman"/>
            <w:color w:val="00000A"/>
            <w:sz w:val="28"/>
            <w:szCs w:val="28"/>
          </w:rPr>
          <w:t>’</w:t>
        </w:r>
        <w:r w:rsidR="00751110">
          <w:rPr>
            <w:rFonts w:ascii="Times New Roman" w:hAnsi="Times New Roman" w:cs="Times New Roman"/>
            <w:color w:val="00000A"/>
            <w:sz w:val="28"/>
            <w:szCs w:val="28"/>
          </w:rPr>
          <w:t xml:space="preserve"> и содержит количество потребительских упаковок в транспортной;</w:t>
        </w:r>
      </w:ins>
    </w:p>
    <w:p w14:paraId="3CF5BA0B" w14:textId="27E2FEC4" w:rsidR="00B74CA8" w:rsidRPr="00BD7739" w:rsidRDefault="00B01BA2" w:rsidP="007F74AF">
      <w:pPr>
        <w:keepNext/>
        <w:spacing w:line="360" w:lineRule="auto"/>
        <w:ind w:firstLine="709"/>
        <w:jc w:val="both"/>
        <w:rPr>
          <w:ins w:id="227" w:author="Никольский Сергей" w:date="2018-04-02T15:12:00Z"/>
          <w:rFonts w:ascii="Times New Roman" w:hAnsi="Times New Roman" w:cs="Times New Roman"/>
          <w:color w:val="00000A"/>
          <w:sz w:val="28"/>
          <w:szCs w:val="28"/>
        </w:rPr>
      </w:pPr>
      <w:ins w:id="228" w:author="Никольский Сергей" w:date="2018-04-02T15:16:00Z">
        <w:r>
          <w:rPr>
            <w:rFonts w:ascii="Times New Roman" w:hAnsi="Times New Roman" w:cs="Times New Roman"/>
            <w:color w:val="00000A"/>
            <w:sz w:val="28"/>
            <w:szCs w:val="28"/>
          </w:rPr>
          <w:t>г)</w:t>
        </w:r>
      </w:ins>
      <w:ins w:id="229" w:author="Никольский Сергей" w:date="2018-04-02T15:50:00Z">
        <w:r w:rsidR="002226D3">
          <w:rPr>
            <w:rFonts w:ascii="Times New Roman" w:hAnsi="Times New Roman" w:cs="Times New Roman"/>
            <w:color w:val="00000A"/>
            <w:sz w:val="28"/>
            <w:szCs w:val="28"/>
          </w:rPr>
          <w:t> </w:t>
        </w:r>
      </w:ins>
      <w:ins w:id="230" w:author="Никольский Сергей" w:date="2018-04-02T15:16:00Z">
        <w:r w:rsidR="000C5CA3">
          <w:rPr>
            <w:rFonts w:ascii="Times New Roman" w:hAnsi="Times New Roman" w:cs="Times New Roman"/>
            <w:color w:val="00000A"/>
            <w:sz w:val="28"/>
            <w:szCs w:val="28"/>
          </w:rPr>
          <w:t xml:space="preserve">в </w:t>
        </w:r>
      </w:ins>
      <w:ins w:id="231" w:author="Никольский Сергей" w:date="2018-04-02T15:18:00Z">
        <w:r w:rsidR="00414F14">
          <w:rPr>
            <w:rFonts w:ascii="Times New Roman" w:hAnsi="Times New Roman" w:cs="Times New Roman"/>
            <w:color w:val="00000A"/>
            <w:sz w:val="28"/>
            <w:szCs w:val="28"/>
          </w:rPr>
          <w:t xml:space="preserve">четвертом варианте транспортная упаковка идентифицируется кодом </w:t>
        </w:r>
      </w:ins>
      <w:ins w:id="232" w:author="Никольский Сергей" w:date="2018-04-02T15:19:00Z">
        <w:r w:rsidR="00822D5E">
          <w:rPr>
            <w:rFonts w:ascii="Times New Roman" w:hAnsi="Times New Roman" w:cs="Times New Roman"/>
            <w:color w:val="00000A"/>
            <w:sz w:val="28"/>
            <w:szCs w:val="28"/>
          </w:rPr>
          <w:t xml:space="preserve">логистической единицы </w:t>
        </w:r>
        <w:r w:rsidR="00822D5E"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t>SSCC</w:t>
        </w:r>
      </w:ins>
      <w:ins w:id="233" w:author="Никольский Сергей" w:date="2018-04-02T15:18:00Z">
        <w:r w:rsidR="00414F14">
          <w:rPr>
            <w:rFonts w:ascii="Times New Roman" w:hAnsi="Times New Roman" w:cs="Times New Roman"/>
            <w:color w:val="00000A"/>
            <w:sz w:val="28"/>
            <w:szCs w:val="28"/>
          </w:rPr>
          <w:t xml:space="preserve">; при этом </w:t>
        </w:r>
      </w:ins>
      <w:ins w:id="234" w:author="Никольский Сергей" w:date="2018-04-02T15:50:00Z">
        <w:r w:rsidR="002226D3">
          <w:rPr>
            <w:rFonts w:ascii="Times New Roman" w:hAnsi="Times New Roman" w:cs="Times New Roman"/>
            <w:color w:val="00000A"/>
            <w:sz w:val="28"/>
            <w:szCs w:val="28"/>
          </w:rPr>
          <w:t>дополнительные</w:t>
        </w:r>
      </w:ins>
      <w:ins w:id="235" w:author="Никольский Сергей" w:date="2018-04-02T15:18:00Z">
        <w:r w:rsidR="00414F14">
          <w:rPr>
            <w:rFonts w:ascii="Times New Roman" w:hAnsi="Times New Roman" w:cs="Times New Roman"/>
            <w:color w:val="00000A"/>
            <w:sz w:val="28"/>
            <w:szCs w:val="28"/>
          </w:rPr>
          <w:t xml:space="preserve"> группы данных идентифицируются следующими атрибутами, предусмотренными стандартом </w:t>
        </w:r>
        <w:r w:rsidR="00414F14"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t>GS</w:t>
        </w:r>
        <w:r w:rsidR="00414F14" w:rsidRPr="0002303C">
          <w:rPr>
            <w:rFonts w:ascii="Times New Roman" w:hAnsi="Times New Roman" w:cs="Times New Roman"/>
            <w:color w:val="00000A"/>
            <w:sz w:val="28"/>
            <w:szCs w:val="28"/>
          </w:rPr>
          <w:t>1</w:t>
        </w:r>
        <w:r w:rsidR="00414F14">
          <w:rPr>
            <w:rFonts w:ascii="Times New Roman" w:hAnsi="Times New Roman" w:cs="Times New Roman"/>
            <w:color w:val="00000A"/>
            <w:sz w:val="28"/>
            <w:szCs w:val="28"/>
          </w:rPr>
          <w:t>:</w:t>
        </w:r>
      </w:ins>
    </w:p>
    <w:p w14:paraId="7399C21A" w14:textId="45427E9D" w:rsidR="00D03A44" w:rsidRDefault="00D03A44" w:rsidP="00D03A44">
      <w:pPr>
        <w:keepNext/>
        <w:spacing w:line="360" w:lineRule="auto"/>
        <w:ind w:firstLine="709"/>
        <w:jc w:val="both"/>
        <w:rPr>
          <w:ins w:id="236" w:author="Никольский Сергей" w:date="2018-04-02T15:19:00Z"/>
          <w:rFonts w:ascii="Times New Roman" w:hAnsi="Times New Roman" w:cs="Times New Roman"/>
          <w:color w:val="00000A"/>
          <w:sz w:val="28"/>
          <w:szCs w:val="28"/>
        </w:rPr>
      </w:pPr>
      <w:ins w:id="237" w:author="Никольский Сергей" w:date="2018-04-02T15:19:00Z"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– первая группа </w:t>
        </w:r>
      </w:ins>
      <w:ins w:id="238" w:author="Никольский Сергей" w:date="2018-04-02T15:51:00Z">
        <w:r w:rsidR="006555C9">
          <w:rPr>
            <w:rFonts w:ascii="Times New Roman" w:hAnsi="Times New Roman" w:cs="Times New Roman"/>
            <w:color w:val="00000A"/>
            <w:sz w:val="28"/>
            <w:szCs w:val="28"/>
          </w:rPr>
          <w:t xml:space="preserve">дополнительных </w:t>
        </w:r>
      </w:ins>
      <w:ins w:id="239" w:author="Никольский Сергей" w:date="2018-04-02T15:19:00Z"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данных идентифицируется кодом применения </w:t>
        </w:r>
        <w:r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t>AI</w:t>
        </w:r>
        <w:r w:rsidRPr="00A242B9">
          <w:rPr>
            <w:rFonts w:ascii="Times New Roman" w:hAnsi="Times New Roman" w:cs="Times New Roman"/>
            <w:color w:val="00000A"/>
            <w:sz w:val="28"/>
            <w:szCs w:val="28"/>
          </w:rPr>
          <w:t xml:space="preserve"> = ‘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>00</w:t>
        </w:r>
        <w:r w:rsidRPr="00A242B9">
          <w:rPr>
            <w:rFonts w:ascii="Times New Roman" w:hAnsi="Times New Roman" w:cs="Times New Roman"/>
            <w:color w:val="00000A"/>
            <w:sz w:val="28"/>
            <w:szCs w:val="28"/>
          </w:rPr>
          <w:t>’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 и содержит </w:t>
        </w:r>
      </w:ins>
      <w:ins w:id="240" w:author="Никольский Сергей" w:date="2018-04-02T15:20:00Z"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код логистической единицы </w:t>
        </w:r>
        <w:r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t>SSCC</w:t>
        </w:r>
        <w:r w:rsidR="00F75D94">
          <w:rPr>
            <w:rFonts w:ascii="Times New Roman" w:hAnsi="Times New Roman" w:cs="Times New Roman"/>
            <w:color w:val="00000A"/>
            <w:sz w:val="28"/>
            <w:szCs w:val="28"/>
          </w:rPr>
          <w:t>, идентифицирующий транспортную упаковку,</w:t>
        </w:r>
      </w:ins>
    </w:p>
    <w:p w14:paraId="473266AC" w14:textId="1456F793" w:rsidR="00D03A44" w:rsidRDefault="00D03A44" w:rsidP="00A242B9">
      <w:pPr>
        <w:spacing w:line="360" w:lineRule="auto"/>
        <w:ind w:firstLine="709"/>
        <w:jc w:val="both"/>
        <w:rPr>
          <w:ins w:id="241" w:author="Никольский Сергей" w:date="2018-04-02T15:19:00Z"/>
          <w:rFonts w:ascii="Times New Roman" w:hAnsi="Times New Roman" w:cs="Times New Roman"/>
          <w:color w:val="00000A"/>
          <w:sz w:val="28"/>
          <w:szCs w:val="28"/>
        </w:rPr>
      </w:pPr>
      <w:ins w:id="242" w:author="Никольский Сергей" w:date="2018-04-02T15:19:00Z">
        <w:r>
          <w:rPr>
            <w:rFonts w:ascii="Times New Roman" w:hAnsi="Times New Roman" w:cs="Times New Roman"/>
            <w:color w:val="00000A"/>
            <w:sz w:val="28"/>
            <w:szCs w:val="28"/>
          </w:rPr>
          <w:t>– </w:t>
        </w:r>
      </w:ins>
      <w:ins w:id="243" w:author="Никольский Сергей" w:date="2018-04-02T15:20:00Z">
        <w:r w:rsidR="00390C38">
          <w:rPr>
            <w:rFonts w:ascii="Times New Roman" w:hAnsi="Times New Roman" w:cs="Times New Roman"/>
            <w:color w:val="00000A"/>
            <w:sz w:val="28"/>
            <w:szCs w:val="28"/>
          </w:rPr>
          <w:t>вторая</w:t>
        </w:r>
      </w:ins>
      <w:ins w:id="244" w:author="Никольский Сергей" w:date="2018-04-02T15:19:00Z"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 группа </w:t>
        </w:r>
      </w:ins>
      <w:ins w:id="245" w:author="Никольский Сергей" w:date="2018-04-02T15:51:00Z">
        <w:r w:rsidR="003E0E3E">
          <w:rPr>
            <w:rFonts w:ascii="Times New Roman" w:hAnsi="Times New Roman" w:cs="Times New Roman"/>
            <w:color w:val="00000A"/>
            <w:sz w:val="28"/>
            <w:szCs w:val="28"/>
          </w:rPr>
          <w:t xml:space="preserve">дополнительных </w:t>
        </w:r>
      </w:ins>
      <w:ins w:id="246" w:author="Никольский Сергей" w:date="2018-04-02T15:19:00Z"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данных идентифицируется кодом применения </w:t>
        </w:r>
        <w:r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t>AI</w:t>
        </w:r>
        <w:r w:rsidRPr="00A242B9">
          <w:rPr>
            <w:rFonts w:ascii="Times New Roman" w:hAnsi="Times New Roman" w:cs="Times New Roman"/>
            <w:color w:val="00000A"/>
            <w:sz w:val="28"/>
            <w:szCs w:val="28"/>
          </w:rPr>
          <w:t xml:space="preserve"> = ‘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>02</w:t>
        </w:r>
        <w:r w:rsidRPr="00A242B9">
          <w:rPr>
            <w:rFonts w:ascii="Times New Roman" w:hAnsi="Times New Roman" w:cs="Times New Roman"/>
            <w:color w:val="00000A"/>
            <w:sz w:val="28"/>
            <w:szCs w:val="28"/>
          </w:rPr>
          <w:t>’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 и содержит </w:t>
        </w:r>
        <w:r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t>GTIN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 </w:t>
        </w:r>
      </w:ins>
      <w:ins w:id="247" w:author="Никольский Сергей" w:date="2018-04-02T15:21:00Z">
        <w:r w:rsidR="001606C1">
          <w:rPr>
            <w:rFonts w:ascii="Times New Roman" w:hAnsi="Times New Roman" w:cs="Times New Roman"/>
            <w:color w:val="00000A"/>
            <w:sz w:val="28"/>
            <w:szCs w:val="28"/>
          </w:rPr>
          <w:t xml:space="preserve">потребительских упаковок, </w:t>
        </w:r>
      </w:ins>
      <w:ins w:id="248" w:author="Никольский Сергей" w:date="2018-04-02T15:19:00Z"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агрегированных </w:t>
        </w:r>
        <w:proofErr w:type="gramStart"/>
        <w:r>
          <w:rPr>
            <w:rFonts w:ascii="Times New Roman" w:hAnsi="Times New Roman" w:cs="Times New Roman"/>
            <w:color w:val="00000A"/>
            <w:sz w:val="28"/>
            <w:szCs w:val="28"/>
          </w:rPr>
          <w:t>в</w:t>
        </w:r>
      </w:ins>
      <w:ins w:id="249" w:author="Никольский Сергей" w:date="2018-04-02T15:21:00Z">
        <w:r w:rsidR="00390C38">
          <w:rPr>
            <w:rFonts w:ascii="Times New Roman" w:hAnsi="Times New Roman" w:cs="Times New Roman"/>
            <w:color w:val="00000A"/>
            <w:sz w:val="28"/>
            <w:szCs w:val="28"/>
          </w:rPr>
          <w:t xml:space="preserve"> </w:t>
        </w:r>
      </w:ins>
      <w:ins w:id="250" w:author="Никольский Сергей" w:date="2018-04-02T15:19:00Z"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 </w:t>
        </w:r>
      </w:ins>
      <w:ins w:id="251" w:author="Никольский Сергей" w:date="2018-04-02T15:21:00Z">
        <w:r w:rsidR="001606C1">
          <w:rPr>
            <w:rFonts w:ascii="Times New Roman" w:hAnsi="Times New Roman" w:cs="Times New Roman"/>
            <w:color w:val="00000A"/>
            <w:sz w:val="28"/>
            <w:szCs w:val="28"/>
          </w:rPr>
          <w:t>транспортную</w:t>
        </w:r>
      </w:ins>
      <w:proofErr w:type="gramEnd"/>
      <w:ins w:id="252" w:author="Никольский Сергей" w:date="2018-04-02T15:19:00Z">
        <w:r>
          <w:rPr>
            <w:rFonts w:ascii="Times New Roman" w:hAnsi="Times New Roman" w:cs="Times New Roman"/>
            <w:color w:val="00000A"/>
            <w:sz w:val="28"/>
            <w:szCs w:val="28"/>
          </w:rPr>
          <w:t>,</w:t>
        </w:r>
      </w:ins>
    </w:p>
    <w:p w14:paraId="247AFFA8" w14:textId="77777777" w:rsidR="0032668A" w:rsidRDefault="0032668A" w:rsidP="0032668A">
      <w:pPr>
        <w:spacing w:line="360" w:lineRule="auto"/>
        <w:ind w:firstLine="709"/>
        <w:jc w:val="both"/>
        <w:rPr>
          <w:ins w:id="253" w:author="Никольский Сергей" w:date="2018-04-02T15:53:00Z"/>
          <w:rFonts w:ascii="Times New Roman" w:hAnsi="Times New Roman" w:cs="Times New Roman"/>
          <w:color w:val="00000A"/>
          <w:sz w:val="28"/>
          <w:szCs w:val="28"/>
        </w:rPr>
      </w:pPr>
      <w:ins w:id="254" w:author="Никольский Сергей" w:date="2018-04-02T15:53:00Z">
        <w:r>
          <w:rPr>
            <w:rFonts w:ascii="Times New Roman" w:hAnsi="Times New Roman" w:cs="Times New Roman"/>
            <w:color w:val="00000A"/>
            <w:sz w:val="28"/>
            <w:szCs w:val="28"/>
          </w:rPr>
          <w:t>– третья</w:t>
        </w:r>
        <w:r w:rsidRPr="00C30CE7">
          <w:rPr>
            <w:rFonts w:ascii="Times New Roman" w:hAnsi="Times New Roman" w:cs="Times New Roman"/>
            <w:color w:val="00000A"/>
            <w:sz w:val="28"/>
            <w:szCs w:val="28"/>
          </w:rPr>
          <w:t xml:space="preserve"> группа 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дополнительных данных </w:t>
        </w:r>
        <w:r w:rsidRPr="00C30CE7">
          <w:rPr>
            <w:rFonts w:ascii="Times New Roman" w:hAnsi="Times New Roman" w:cs="Times New Roman"/>
            <w:color w:val="00000A"/>
            <w:sz w:val="28"/>
            <w:szCs w:val="28"/>
          </w:rPr>
          <w:t>идентифицируется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 кодом применения </w:t>
        </w:r>
        <w:r w:rsidRPr="00C30CE7"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t>AI</w:t>
        </w:r>
        <w:r w:rsidRPr="00A242B9">
          <w:rPr>
            <w:rFonts w:ascii="Times New Roman" w:hAnsi="Times New Roman" w:cs="Times New Roman"/>
            <w:color w:val="00000A"/>
            <w:sz w:val="28"/>
            <w:szCs w:val="28"/>
          </w:rPr>
          <w:t xml:space="preserve"> </w:t>
        </w:r>
        <w:r w:rsidRPr="00C30CE7">
          <w:rPr>
            <w:rFonts w:ascii="Times New Roman" w:hAnsi="Times New Roman" w:cs="Times New Roman"/>
            <w:color w:val="00000A"/>
            <w:sz w:val="28"/>
            <w:szCs w:val="28"/>
          </w:rPr>
          <w:t>=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 </w:t>
        </w:r>
        <w:r w:rsidRPr="00A242B9">
          <w:rPr>
            <w:rFonts w:ascii="Times New Roman" w:hAnsi="Times New Roman" w:cs="Times New Roman"/>
            <w:color w:val="00000A"/>
            <w:sz w:val="28"/>
            <w:szCs w:val="28"/>
          </w:rPr>
          <w:t>‘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>37</w:t>
        </w:r>
        <w:r w:rsidRPr="00A242B9">
          <w:rPr>
            <w:rFonts w:ascii="Times New Roman" w:hAnsi="Times New Roman" w:cs="Times New Roman"/>
            <w:color w:val="00000A"/>
            <w:sz w:val="28"/>
            <w:szCs w:val="28"/>
          </w:rPr>
          <w:t>’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 и содержит количество потребительских упаковок в транспортной;</w:t>
        </w:r>
      </w:ins>
    </w:p>
    <w:p w14:paraId="4E8C6AFA" w14:textId="1A2001A0" w:rsidR="00E22102" w:rsidRPr="00BD7739" w:rsidRDefault="00E22102" w:rsidP="00E22102">
      <w:pPr>
        <w:keepNext/>
        <w:spacing w:line="360" w:lineRule="auto"/>
        <w:ind w:firstLine="709"/>
        <w:jc w:val="both"/>
        <w:rPr>
          <w:ins w:id="255" w:author="Никольский Сергей" w:date="2018-04-02T15:22:00Z"/>
          <w:rFonts w:ascii="Times New Roman" w:hAnsi="Times New Roman" w:cs="Times New Roman"/>
          <w:color w:val="00000A"/>
          <w:sz w:val="28"/>
          <w:szCs w:val="28"/>
        </w:rPr>
      </w:pPr>
      <w:ins w:id="256" w:author="Никольский Сергей" w:date="2018-04-02T15:22:00Z"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д) в пятом варианте транспортная упаковка </w:t>
        </w:r>
        <w:r w:rsidR="007F1E8B">
          <w:rPr>
            <w:rFonts w:ascii="Times New Roman" w:hAnsi="Times New Roman" w:cs="Times New Roman"/>
            <w:color w:val="00000A"/>
            <w:sz w:val="28"/>
            <w:szCs w:val="28"/>
          </w:rPr>
          <w:t xml:space="preserve">также 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идентифицируется кодом логистической единицы </w:t>
        </w:r>
        <w:r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t>SSCC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; при этом </w:t>
        </w:r>
      </w:ins>
      <w:ins w:id="257" w:author="Никольский Сергей" w:date="2018-04-02T15:52:00Z">
        <w:r w:rsidR="003E0E3E">
          <w:rPr>
            <w:rFonts w:ascii="Times New Roman" w:hAnsi="Times New Roman" w:cs="Times New Roman"/>
            <w:color w:val="00000A"/>
            <w:sz w:val="28"/>
            <w:szCs w:val="28"/>
          </w:rPr>
          <w:t>дополнительные</w:t>
        </w:r>
      </w:ins>
      <w:ins w:id="258" w:author="Никольский Сергей" w:date="2018-04-02T15:22:00Z"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 группы данных 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lastRenderedPageBreak/>
          <w:t xml:space="preserve">идентифицируются следующими атрибутами, предусмотренными стандартом </w:t>
        </w:r>
        <w:r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t>GS</w:t>
        </w:r>
        <w:r w:rsidRPr="0002303C">
          <w:rPr>
            <w:rFonts w:ascii="Times New Roman" w:hAnsi="Times New Roman" w:cs="Times New Roman"/>
            <w:color w:val="00000A"/>
            <w:sz w:val="28"/>
            <w:szCs w:val="28"/>
          </w:rPr>
          <w:t>1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>:</w:t>
        </w:r>
      </w:ins>
    </w:p>
    <w:p w14:paraId="7BF0D8CD" w14:textId="58EB0EA5" w:rsidR="00E22102" w:rsidRDefault="00E22102" w:rsidP="00E22102">
      <w:pPr>
        <w:keepNext/>
        <w:spacing w:line="360" w:lineRule="auto"/>
        <w:ind w:firstLine="709"/>
        <w:jc w:val="both"/>
        <w:rPr>
          <w:ins w:id="259" w:author="Никольский Сергей" w:date="2018-04-02T15:22:00Z"/>
          <w:rFonts w:ascii="Times New Roman" w:hAnsi="Times New Roman" w:cs="Times New Roman"/>
          <w:color w:val="00000A"/>
          <w:sz w:val="28"/>
          <w:szCs w:val="28"/>
        </w:rPr>
      </w:pPr>
      <w:ins w:id="260" w:author="Никольский Сергей" w:date="2018-04-02T15:22:00Z"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– первая группа </w:t>
        </w:r>
      </w:ins>
      <w:ins w:id="261" w:author="Никольский Сергей" w:date="2018-04-02T15:52:00Z">
        <w:r w:rsidR="003E0E3E">
          <w:rPr>
            <w:rFonts w:ascii="Times New Roman" w:hAnsi="Times New Roman" w:cs="Times New Roman"/>
            <w:color w:val="00000A"/>
            <w:sz w:val="28"/>
            <w:szCs w:val="28"/>
          </w:rPr>
          <w:t xml:space="preserve">дополнительных </w:t>
        </w:r>
      </w:ins>
      <w:ins w:id="262" w:author="Никольский Сергей" w:date="2018-04-02T15:22:00Z"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данных идентифицируется кодом применения </w:t>
        </w:r>
        <w:r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t>AI</w:t>
        </w:r>
        <w:r w:rsidRPr="00A242B9">
          <w:rPr>
            <w:rFonts w:ascii="Times New Roman" w:hAnsi="Times New Roman" w:cs="Times New Roman"/>
            <w:color w:val="00000A"/>
            <w:sz w:val="28"/>
            <w:szCs w:val="28"/>
          </w:rPr>
          <w:t xml:space="preserve"> = ‘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>00</w:t>
        </w:r>
        <w:r w:rsidRPr="00A242B9">
          <w:rPr>
            <w:rFonts w:ascii="Times New Roman" w:hAnsi="Times New Roman" w:cs="Times New Roman"/>
            <w:color w:val="00000A"/>
            <w:sz w:val="28"/>
            <w:szCs w:val="28"/>
          </w:rPr>
          <w:t>’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 и содержит код логистической единицы </w:t>
        </w:r>
        <w:r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t>SSCC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>, идентифицирующий транспортную упаковку,</w:t>
        </w:r>
      </w:ins>
    </w:p>
    <w:p w14:paraId="61BA2476" w14:textId="1688D83D" w:rsidR="00E22102" w:rsidRDefault="00E22102" w:rsidP="00A242B9">
      <w:pPr>
        <w:spacing w:line="360" w:lineRule="auto"/>
        <w:ind w:firstLine="709"/>
        <w:jc w:val="both"/>
        <w:rPr>
          <w:ins w:id="263" w:author="Никольский Сергей" w:date="2018-04-02T15:22:00Z"/>
          <w:rFonts w:ascii="Times New Roman" w:hAnsi="Times New Roman" w:cs="Times New Roman"/>
          <w:color w:val="00000A"/>
          <w:sz w:val="28"/>
          <w:szCs w:val="28"/>
        </w:rPr>
      </w:pPr>
      <w:ins w:id="264" w:author="Никольский Сергей" w:date="2018-04-02T15:22:00Z"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– вторая группа </w:t>
        </w:r>
      </w:ins>
      <w:ins w:id="265" w:author="Никольский Сергей" w:date="2018-04-02T15:52:00Z">
        <w:r w:rsidR="0032668A">
          <w:rPr>
            <w:rFonts w:ascii="Times New Roman" w:hAnsi="Times New Roman" w:cs="Times New Roman"/>
            <w:color w:val="00000A"/>
            <w:sz w:val="28"/>
            <w:szCs w:val="28"/>
          </w:rPr>
          <w:t xml:space="preserve">дополнительных </w:t>
        </w:r>
      </w:ins>
      <w:ins w:id="266" w:author="Никольский Сергей" w:date="2018-04-02T15:22:00Z"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данных идентифицируется кодом применения </w:t>
        </w:r>
        <w:r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t>AI</w:t>
        </w:r>
        <w:r w:rsidRPr="00A242B9">
          <w:rPr>
            <w:rFonts w:ascii="Times New Roman" w:hAnsi="Times New Roman" w:cs="Times New Roman"/>
            <w:color w:val="00000A"/>
            <w:sz w:val="28"/>
            <w:szCs w:val="28"/>
          </w:rPr>
          <w:t xml:space="preserve"> = ‘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>02</w:t>
        </w:r>
        <w:r w:rsidRPr="00A242B9">
          <w:rPr>
            <w:rFonts w:ascii="Times New Roman" w:hAnsi="Times New Roman" w:cs="Times New Roman"/>
            <w:color w:val="00000A"/>
            <w:sz w:val="28"/>
            <w:szCs w:val="28"/>
          </w:rPr>
          <w:t>’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 и содержит </w:t>
        </w:r>
        <w:r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t>GTIN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 </w:t>
        </w:r>
      </w:ins>
      <w:ins w:id="267" w:author="Никольский Сергей" w:date="2018-04-02T15:23:00Z">
        <w:r w:rsidR="007F1E8B">
          <w:rPr>
            <w:rFonts w:ascii="Times New Roman" w:hAnsi="Times New Roman" w:cs="Times New Roman"/>
            <w:color w:val="00000A"/>
            <w:sz w:val="28"/>
            <w:szCs w:val="28"/>
          </w:rPr>
          <w:t>групповых</w:t>
        </w:r>
      </w:ins>
      <w:ins w:id="268" w:author="Никольский Сергей" w:date="2018-04-02T15:22:00Z"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 упаковок, агрегированных </w:t>
        </w:r>
        <w:proofErr w:type="gramStart"/>
        <w:r>
          <w:rPr>
            <w:rFonts w:ascii="Times New Roman" w:hAnsi="Times New Roman" w:cs="Times New Roman"/>
            <w:color w:val="00000A"/>
            <w:sz w:val="28"/>
            <w:szCs w:val="28"/>
          </w:rPr>
          <w:t>в  транспортную</w:t>
        </w:r>
        <w:proofErr w:type="gramEnd"/>
        <w:r>
          <w:rPr>
            <w:rFonts w:ascii="Times New Roman" w:hAnsi="Times New Roman" w:cs="Times New Roman"/>
            <w:color w:val="00000A"/>
            <w:sz w:val="28"/>
            <w:szCs w:val="28"/>
          </w:rPr>
          <w:t>,</w:t>
        </w:r>
      </w:ins>
    </w:p>
    <w:p w14:paraId="1C99D530" w14:textId="2C85EA5B" w:rsidR="00710244" w:rsidRDefault="00710244" w:rsidP="00710244">
      <w:pPr>
        <w:spacing w:line="360" w:lineRule="auto"/>
        <w:ind w:firstLine="709"/>
        <w:jc w:val="both"/>
        <w:rPr>
          <w:ins w:id="269" w:author="Никольский Сергей" w:date="2018-04-02T15:53:00Z"/>
          <w:rFonts w:ascii="Times New Roman" w:hAnsi="Times New Roman" w:cs="Times New Roman"/>
          <w:color w:val="00000A"/>
          <w:sz w:val="28"/>
          <w:szCs w:val="28"/>
        </w:rPr>
      </w:pPr>
      <w:ins w:id="270" w:author="Никольский Сергей" w:date="2018-04-02T15:53:00Z">
        <w:r>
          <w:rPr>
            <w:rFonts w:ascii="Times New Roman" w:hAnsi="Times New Roman" w:cs="Times New Roman"/>
            <w:color w:val="00000A"/>
            <w:sz w:val="28"/>
            <w:szCs w:val="28"/>
          </w:rPr>
          <w:t>– третья</w:t>
        </w:r>
        <w:r w:rsidRPr="00C30CE7">
          <w:rPr>
            <w:rFonts w:ascii="Times New Roman" w:hAnsi="Times New Roman" w:cs="Times New Roman"/>
            <w:color w:val="00000A"/>
            <w:sz w:val="28"/>
            <w:szCs w:val="28"/>
          </w:rPr>
          <w:t xml:space="preserve"> группа 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дополнительных данных </w:t>
        </w:r>
        <w:r w:rsidRPr="00C30CE7">
          <w:rPr>
            <w:rFonts w:ascii="Times New Roman" w:hAnsi="Times New Roman" w:cs="Times New Roman"/>
            <w:color w:val="00000A"/>
            <w:sz w:val="28"/>
            <w:szCs w:val="28"/>
          </w:rPr>
          <w:t>идентифицируется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 кодом применения </w:t>
        </w:r>
        <w:r w:rsidRPr="00C30CE7"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t>AI</w:t>
        </w:r>
        <w:r w:rsidRPr="00A242B9">
          <w:rPr>
            <w:rFonts w:ascii="Times New Roman" w:hAnsi="Times New Roman" w:cs="Times New Roman"/>
            <w:color w:val="00000A"/>
            <w:sz w:val="28"/>
            <w:szCs w:val="28"/>
          </w:rPr>
          <w:t xml:space="preserve"> </w:t>
        </w:r>
        <w:r w:rsidRPr="00C30CE7">
          <w:rPr>
            <w:rFonts w:ascii="Times New Roman" w:hAnsi="Times New Roman" w:cs="Times New Roman"/>
            <w:color w:val="00000A"/>
            <w:sz w:val="28"/>
            <w:szCs w:val="28"/>
          </w:rPr>
          <w:t>=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 </w:t>
        </w:r>
        <w:r w:rsidRPr="00E87052">
          <w:rPr>
            <w:rFonts w:ascii="Times New Roman" w:hAnsi="Times New Roman" w:cs="Times New Roman"/>
            <w:color w:val="00000A"/>
            <w:sz w:val="28"/>
            <w:szCs w:val="28"/>
          </w:rPr>
          <w:t>‘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>37</w:t>
        </w:r>
        <w:r w:rsidRPr="00E87052">
          <w:rPr>
            <w:rFonts w:ascii="Times New Roman" w:hAnsi="Times New Roman" w:cs="Times New Roman"/>
            <w:color w:val="00000A"/>
            <w:sz w:val="28"/>
            <w:szCs w:val="28"/>
          </w:rPr>
          <w:t>’</w:t>
        </w:r>
        <w:r>
          <w:rPr>
            <w:rFonts w:ascii="Times New Roman" w:hAnsi="Times New Roman" w:cs="Times New Roman"/>
            <w:color w:val="00000A"/>
            <w:sz w:val="28"/>
            <w:szCs w:val="28"/>
          </w:rPr>
          <w:t xml:space="preserve"> и содержит количество групповых упаковок в транспортной;</w:t>
        </w:r>
      </w:ins>
    </w:p>
    <w:p w14:paraId="3FA886E6" w14:textId="061C6369" w:rsidR="00BB7303" w:rsidRPr="00C30CE7" w:rsidDel="00916E95" w:rsidRDefault="00BB7303" w:rsidP="00BB7303">
      <w:pPr>
        <w:spacing w:line="360" w:lineRule="auto"/>
        <w:ind w:firstLine="709"/>
        <w:jc w:val="both"/>
        <w:rPr>
          <w:del w:id="271" w:author="Никольский Сергей" w:date="2018-04-02T15:23:00Z"/>
          <w:rFonts w:ascii="Times New Roman" w:hAnsi="Times New Roman" w:cs="Times New Roman"/>
          <w:color w:val="00000A"/>
          <w:sz w:val="28"/>
          <w:szCs w:val="28"/>
        </w:rPr>
      </w:pPr>
      <w:del w:id="272" w:author="Никольский Сергей" w:date="2018-04-02T15:23:00Z">
        <w:r w:rsidRPr="00C30CE7" w:rsidDel="00916E95">
          <w:rPr>
            <w:rFonts w:ascii="Times New Roman" w:hAnsi="Times New Roman" w:cs="Times New Roman"/>
            <w:color w:val="00000A"/>
            <w:sz w:val="28"/>
            <w:szCs w:val="28"/>
          </w:rPr>
          <w:delText>3</w:delText>
        </w:r>
        <w:r w:rsidR="0038390A" w:rsidRPr="00C30CE7" w:rsidDel="00916E95">
          <w:rPr>
            <w:rFonts w:ascii="Times New Roman" w:hAnsi="Times New Roman" w:cs="Times New Roman"/>
            <w:color w:val="00000A"/>
            <w:sz w:val="28"/>
            <w:szCs w:val="28"/>
          </w:rPr>
          <w:delText>)</w:delText>
        </w:r>
        <w:r w:rsidRPr="00C30CE7" w:rsidDel="00916E95">
          <w:rPr>
            <w:rFonts w:ascii="Times New Roman" w:hAnsi="Times New Roman" w:cs="Times New Roman"/>
            <w:color w:val="00000A"/>
            <w:sz w:val="28"/>
            <w:szCs w:val="28"/>
          </w:rPr>
          <w:delText xml:space="preserve"> Код маркировки для </w:delText>
        </w:r>
        <w:r w:rsidR="0038390A" w:rsidRPr="00C30CE7" w:rsidDel="00916E95">
          <w:rPr>
            <w:rFonts w:ascii="Times New Roman" w:hAnsi="Times New Roman" w:cs="Times New Roman"/>
            <w:color w:val="00000A"/>
            <w:sz w:val="28"/>
            <w:szCs w:val="28"/>
          </w:rPr>
          <w:delText>транспортной</w:delText>
        </w:r>
        <w:r w:rsidRPr="00C30CE7" w:rsidDel="00916E95">
          <w:rPr>
            <w:rFonts w:ascii="Times New Roman" w:hAnsi="Times New Roman" w:cs="Times New Roman"/>
            <w:color w:val="00000A"/>
            <w:sz w:val="28"/>
            <w:szCs w:val="28"/>
          </w:rPr>
          <w:delText xml:space="preserve"> упаковки соответствует стандарту </w:delText>
        </w:r>
        <w:r w:rsidRPr="00C30CE7" w:rsidDel="00916E95"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delText>GS</w:delText>
        </w:r>
        <w:r w:rsidRPr="00C30CE7" w:rsidDel="00916E95">
          <w:rPr>
            <w:rFonts w:ascii="Times New Roman" w:hAnsi="Times New Roman" w:cs="Times New Roman"/>
            <w:color w:val="00000A"/>
            <w:sz w:val="28"/>
            <w:szCs w:val="28"/>
          </w:rPr>
          <w:delText xml:space="preserve">1 и включает </w:delText>
        </w:r>
        <w:r w:rsidR="00C30CE7" w:rsidDel="00916E95">
          <w:rPr>
            <w:rFonts w:ascii="Times New Roman" w:hAnsi="Times New Roman" w:cs="Times New Roman"/>
            <w:color w:val="00000A"/>
            <w:sz w:val="28"/>
            <w:szCs w:val="28"/>
          </w:rPr>
          <w:delText>три</w:delText>
        </w:r>
        <w:r w:rsidR="00A258AC" w:rsidRPr="00C30CE7" w:rsidDel="00916E95">
          <w:rPr>
            <w:rFonts w:ascii="Times New Roman" w:hAnsi="Times New Roman" w:cs="Times New Roman"/>
            <w:color w:val="00000A"/>
            <w:sz w:val="28"/>
            <w:szCs w:val="28"/>
          </w:rPr>
          <w:delText xml:space="preserve"> </w:delText>
        </w:r>
        <w:r w:rsidRPr="00C30CE7" w:rsidDel="00916E95">
          <w:rPr>
            <w:rFonts w:ascii="Times New Roman" w:hAnsi="Times New Roman" w:cs="Times New Roman"/>
            <w:color w:val="00000A"/>
            <w:sz w:val="28"/>
            <w:szCs w:val="28"/>
          </w:rPr>
          <w:delText>обязательны</w:delText>
        </w:r>
        <w:r w:rsidR="00A258AC" w:rsidRPr="00C30CE7" w:rsidDel="00916E95">
          <w:rPr>
            <w:rFonts w:ascii="Times New Roman" w:hAnsi="Times New Roman" w:cs="Times New Roman"/>
            <w:color w:val="00000A"/>
            <w:sz w:val="28"/>
            <w:szCs w:val="28"/>
          </w:rPr>
          <w:delText>е</w:delText>
        </w:r>
        <w:r w:rsidRPr="00C30CE7" w:rsidDel="00916E95">
          <w:rPr>
            <w:rFonts w:ascii="Times New Roman" w:hAnsi="Times New Roman" w:cs="Times New Roman"/>
            <w:color w:val="00000A"/>
            <w:sz w:val="28"/>
            <w:szCs w:val="28"/>
          </w:rPr>
          <w:delText xml:space="preserve"> группы данных:</w:delText>
        </w:r>
      </w:del>
    </w:p>
    <w:p w14:paraId="3F4BEA44" w14:textId="6515F8C7" w:rsidR="00BB7303" w:rsidRPr="00C30CE7" w:rsidDel="00916E95" w:rsidRDefault="0038390A" w:rsidP="00BB7303">
      <w:pPr>
        <w:spacing w:line="360" w:lineRule="auto"/>
        <w:ind w:firstLine="709"/>
        <w:jc w:val="both"/>
        <w:rPr>
          <w:del w:id="273" w:author="Никольский Сергей" w:date="2018-04-02T15:23:00Z"/>
          <w:rFonts w:ascii="Times New Roman" w:hAnsi="Times New Roman" w:cs="Times New Roman"/>
          <w:color w:val="00000A"/>
          <w:sz w:val="28"/>
          <w:szCs w:val="28"/>
        </w:rPr>
      </w:pPr>
      <w:del w:id="274" w:author="Никольский Сергей" w:date="2018-04-02T15:23:00Z">
        <w:r w:rsidRPr="00C30CE7" w:rsidDel="00916E95">
          <w:rPr>
            <w:rFonts w:ascii="Times New Roman" w:hAnsi="Times New Roman" w:cs="Times New Roman"/>
            <w:color w:val="00000A"/>
            <w:sz w:val="28"/>
            <w:szCs w:val="28"/>
          </w:rPr>
          <w:delText>а)</w:delText>
        </w:r>
        <w:r w:rsidR="00BB7303" w:rsidRPr="00C30CE7" w:rsidDel="00916E95">
          <w:rPr>
            <w:rFonts w:ascii="Times New Roman" w:hAnsi="Times New Roman" w:cs="Times New Roman"/>
            <w:color w:val="00000A"/>
            <w:sz w:val="28"/>
            <w:szCs w:val="28"/>
          </w:rPr>
          <w:delText xml:space="preserve"> первая группа идентифицируется кодом применения </w:delText>
        </w:r>
        <w:r w:rsidR="00BB7303" w:rsidRPr="00C30CE7" w:rsidDel="00916E95"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delText>AI</w:delText>
        </w:r>
        <w:r w:rsidR="00BB7303" w:rsidRPr="00C30CE7" w:rsidDel="00916E95">
          <w:rPr>
            <w:rFonts w:ascii="Times New Roman" w:hAnsi="Times New Roman" w:cs="Times New Roman"/>
            <w:color w:val="00000A"/>
            <w:sz w:val="28"/>
            <w:szCs w:val="28"/>
          </w:rPr>
          <w:delText xml:space="preserve">=’01’ или </w:delText>
        </w:r>
        <w:r w:rsidR="00BB7303" w:rsidRPr="00C30CE7" w:rsidDel="00916E95"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delText>AI</w:delText>
        </w:r>
        <w:r w:rsidR="00BB7303" w:rsidRPr="00C30CE7" w:rsidDel="00916E95">
          <w:rPr>
            <w:rFonts w:ascii="Times New Roman" w:hAnsi="Times New Roman" w:cs="Times New Roman"/>
            <w:color w:val="00000A"/>
            <w:sz w:val="28"/>
            <w:szCs w:val="28"/>
          </w:rPr>
          <w:delText xml:space="preserve">=’02’, состоит из 14 цифр и содержит код </w:delText>
        </w:r>
        <w:r w:rsidR="002E3973" w:rsidRPr="00C30CE7" w:rsidDel="00916E95">
          <w:rPr>
            <w:rFonts w:ascii="Times New Roman" w:hAnsi="Times New Roman" w:cs="Times New Roman"/>
            <w:color w:val="00000A"/>
            <w:sz w:val="28"/>
            <w:szCs w:val="28"/>
          </w:rPr>
          <w:delText>товара</w:delText>
        </w:r>
        <w:r w:rsidR="00BB7303" w:rsidRPr="00C30CE7" w:rsidDel="00916E95">
          <w:rPr>
            <w:rFonts w:ascii="Times New Roman" w:hAnsi="Times New Roman" w:cs="Times New Roman"/>
            <w:color w:val="00000A"/>
            <w:sz w:val="28"/>
            <w:szCs w:val="28"/>
          </w:rPr>
          <w:delText xml:space="preserve">, характеризующий входящие в упаковку потребительские или групповые упаковки, либо идентифицируется кодом применения стандарта </w:delText>
        </w:r>
        <w:r w:rsidR="00BB7303" w:rsidRPr="00C30CE7" w:rsidDel="00916E95"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delText>GS</w:delText>
        </w:r>
        <w:r w:rsidR="00BB7303" w:rsidRPr="00C30CE7" w:rsidDel="00916E95">
          <w:rPr>
            <w:rFonts w:ascii="Times New Roman" w:hAnsi="Times New Roman" w:cs="Times New Roman"/>
            <w:color w:val="00000A"/>
            <w:sz w:val="28"/>
            <w:szCs w:val="28"/>
          </w:rPr>
          <w:delText xml:space="preserve">1 </w:delText>
        </w:r>
        <w:r w:rsidR="00BB7303" w:rsidRPr="00C30CE7" w:rsidDel="00916E95"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delText>AI</w:delText>
        </w:r>
        <w:r w:rsidR="00BB7303" w:rsidRPr="00C30CE7" w:rsidDel="00916E95">
          <w:rPr>
            <w:rFonts w:ascii="Times New Roman" w:hAnsi="Times New Roman" w:cs="Times New Roman"/>
            <w:color w:val="00000A"/>
            <w:sz w:val="28"/>
            <w:szCs w:val="28"/>
          </w:rPr>
          <w:delText xml:space="preserve">=’00’, состоит из 18 цифр и содержит </w:delText>
        </w:r>
        <w:r w:rsidR="00BB7303" w:rsidRPr="00C30CE7" w:rsidDel="00916E95">
          <w:rPr>
            <w:rFonts w:ascii="Times New Roman" w:hAnsi="Times New Roman" w:cs="Times New Roman"/>
            <w:sz w:val="28"/>
            <w:szCs w:val="28"/>
          </w:rPr>
          <w:delText xml:space="preserve">код логистической единицы </w:delText>
        </w:r>
        <w:r w:rsidR="00BB7303" w:rsidRPr="00C30CE7" w:rsidDel="00916E95">
          <w:rPr>
            <w:rFonts w:ascii="Times New Roman" w:hAnsi="Times New Roman" w:cs="Times New Roman"/>
            <w:sz w:val="28"/>
            <w:szCs w:val="28"/>
            <w:lang w:val="en-US"/>
          </w:rPr>
          <w:delText>SSCC</w:delText>
        </w:r>
        <w:r w:rsidR="00BB7303" w:rsidRPr="00C30CE7" w:rsidDel="00916E95">
          <w:rPr>
            <w:rFonts w:ascii="Times New Roman" w:hAnsi="Times New Roman" w:cs="Times New Roman"/>
            <w:color w:val="00000A"/>
            <w:sz w:val="28"/>
            <w:szCs w:val="28"/>
          </w:rPr>
          <w:delText>;</w:delText>
        </w:r>
      </w:del>
    </w:p>
    <w:p w14:paraId="5E66FBD5" w14:textId="02C27A13" w:rsidR="00BB7303" w:rsidDel="00916E95" w:rsidRDefault="0038390A" w:rsidP="00BB7303">
      <w:pPr>
        <w:spacing w:line="360" w:lineRule="auto"/>
        <w:ind w:firstLine="709"/>
        <w:jc w:val="both"/>
        <w:rPr>
          <w:del w:id="275" w:author="Никольский Сергей" w:date="2018-04-02T15:23:00Z"/>
          <w:rFonts w:ascii="Times New Roman" w:hAnsi="Times New Roman" w:cs="Times New Roman"/>
          <w:color w:val="00000A"/>
          <w:sz w:val="28"/>
          <w:szCs w:val="28"/>
        </w:rPr>
      </w:pPr>
      <w:del w:id="276" w:author="Никольский Сергей" w:date="2018-04-02T15:23:00Z">
        <w:r w:rsidRPr="00C30CE7" w:rsidDel="00916E95">
          <w:rPr>
            <w:rFonts w:ascii="Times New Roman" w:hAnsi="Times New Roman" w:cs="Times New Roman"/>
            <w:color w:val="00000A"/>
            <w:sz w:val="28"/>
            <w:szCs w:val="28"/>
          </w:rPr>
          <w:delText>б)</w:delText>
        </w:r>
        <w:r w:rsidR="00BB7303" w:rsidRPr="00C30CE7" w:rsidDel="00916E95">
          <w:rPr>
            <w:rFonts w:ascii="Times New Roman" w:hAnsi="Times New Roman" w:cs="Times New Roman"/>
            <w:color w:val="00000A"/>
            <w:sz w:val="28"/>
            <w:szCs w:val="28"/>
          </w:rPr>
          <w:delText xml:space="preserve"> </w:delText>
        </w:r>
        <w:r w:rsidR="00392635" w:rsidRPr="00C30CE7" w:rsidDel="00916E95">
          <w:rPr>
            <w:rFonts w:ascii="Times New Roman" w:hAnsi="Times New Roman" w:cs="Times New Roman"/>
            <w:color w:val="00000A"/>
            <w:sz w:val="28"/>
            <w:szCs w:val="28"/>
          </w:rPr>
          <w:delText xml:space="preserve">вторая группа идентифицируется кодом применения </w:delText>
        </w:r>
        <w:r w:rsidR="00392635" w:rsidRPr="00C30CE7" w:rsidDel="00916E95"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delText>AI</w:delText>
        </w:r>
        <w:r w:rsidR="00392635" w:rsidRPr="00C30CE7" w:rsidDel="00916E95">
          <w:rPr>
            <w:rFonts w:ascii="Times New Roman" w:hAnsi="Times New Roman" w:cs="Times New Roman"/>
            <w:color w:val="00000A"/>
            <w:sz w:val="28"/>
            <w:szCs w:val="28"/>
          </w:rPr>
          <w:delText xml:space="preserve">=’21’, </w:delText>
        </w:r>
        <w:r w:rsidR="00BB7303" w:rsidRPr="00C30CE7" w:rsidDel="00916E95">
          <w:rPr>
            <w:rFonts w:ascii="Times New Roman" w:hAnsi="Times New Roman" w:cs="Times New Roman"/>
            <w:color w:val="00000A"/>
            <w:sz w:val="28"/>
            <w:szCs w:val="28"/>
          </w:rPr>
          <w:delText>состоит из 7 символов (цифр, строчных и прописных букв латинского алфавита, а также специальных символов) и содержит код идентификации транспортной упаковки;</w:delText>
        </w:r>
      </w:del>
    </w:p>
    <w:p w14:paraId="2FD7FF02" w14:textId="6EB6D133" w:rsidR="00C30CE7" w:rsidRPr="00C30CE7" w:rsidDel="00916E95" w:rsidRDefault="00C30CE7" w:rsidP="00C30CE7">
      <w:pPr>
        <w:spacing w:line="360" w:lineRule="auto"/>
        <w:ind w:firstLine="709"/>
        <w:jc w:val="both"/>
        <w:rPr>
          <w:del w:id="277" w:author="Никольский Сергей" w:date="2018-04-02T15:23:00Z"/>
          <w:rFonts w:ascii="Times New Roman" w:hAnsi="Times New Roman" w:cs="Times New Roman"/>
          <w:color w:val="00000A"/>
          <w:sz w:val="28"/>
          <w:szCs w:val="28"/>
        </w:rPr>
      </w:pPr>
      <w:del w:id="278" w:author="Никольский Сергей" w:date="2018-04-02T15:23:00Z">
        <w:r w:rsidRPr="00C30CE7" w:rsidDel="00916E95">
          <w:rPr>
            <w:rFonts w:ascii="Times New Roman" w:hAnsi="Times New Roman" w:cs="Times New Roman"/>
            <w:color w:val="00000A"/>
            <w:sz w:val="28"/>
            <w:szCs w:val="28"/>
          </w:rPr>
          <w:delText xml:space="preserve">в) третья группа идентифицируется кодом применения </w:delText>
        </w:r>
        <w:r w:rsidRPr="00C30CE7" w:rsidDel="00916E95"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delText>AI</w:delText>
        </w:r>
        <w:r w:rsidRPr="00C30CE7" w:rsidDel="00916E95">
          <w:rPr>
            <w:rFonts w:ascii="Times New Roman" w:hAnsi="Times New Roman" w:cs="Times New Roman"/>
            <w:color w:val="00000A"/>
            <w:sz w:val="28"/>
            <w:szCs w:val="28"/>
          </w:rPr>
          <w:delText>=’9099’, состоит из 8 символов (цифр, строчных и прописных букв латинского алфавита, а также специальных символов) и содержит код проверки.</w:delText>
        </w:r>
        <w:r w:rsidDel="00916E95">
          <w:rPr>
            <w:rFonts w:ascii="Times New Roman" w:hAnsi="Times New Roman" w:cs="Times New Roman"/>
            <w:color w:val="00000A"/>
            <w:sz w:val="28"/>
            <w:szCs w:val="28"/>
          </w:rPr>
          <w:delText xml:space="preserve"> На первом этапе Эксперимента допускается не включать код проверки в состав средства идентификации.</w:delText>
        </w:r>
      </w:del>
    </w:p>
    <w:p w14:paraId="0C5EC765" w14:textId="3B1C80D4" w:rsidR="00BB7303" w:rsidRPr="00C30CE7" w:rsidRDefault="00BB7303" w:rsidP="00BB7303">
      <w:pPr>
        <w:spacing w:line="360" w:lineRule="auto"/>
        <w:ind w:firstLine="709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C30CE7">
        <w:rPr>
          <w:rFonts w:ascii="Times New Roman" w:hAnsi="Times New Roman" w:cs="Times New Roman"/>
          <w:color w:val="00000A"/>
          <w:sz w:val="28"/>
          <w:szCs w:val="28"/>
        </w:rPr>
        <w:lastRenderedPageBreak/>
        <w:t>4</w:t>
      </w:r>
      <w:r w:rsidR="0038390A" w:rsidRPr="00C30CE7">
        <w:rPr>
          <w:rFonts w:ascii="Times New Roman" w:hAnsi="Times New Roman" w:cs="Times New Roman"/>
          <w:color w:val="00000A"/>
          <w:sz w:val="28"/>
          <w:szCs w:val="28"/>
        </w:rPr>
        <w:t>)</w:t>
      </w:r>
      <w:r w:rsidRPr="00C30CE7">
        <w:rPr>
          <w:rFonts w:ascii="Times New Roman" w:hAnsi="Times New Roman" w:cs="Times New Roman"/>
          <w:color w:val="00000A"/>
          <w:sz w:val="28"/>
          <w:szCs w:val="28"/>
        </w:rPr>
        <w:t xml:space="preserve"> Допустимые к использованию в</w:t>
      </w:r>
      <w:del w:id="279" w:author="Никольский Сергей" w:date="2018-04-02T15:24:00Z">
        <w:r w:rsidRPr="00C30CE7" w:rsidDel="00E35635">
          <w:rPr>
            <w:rFonts w:ascii="Times New Roman" w:hAnsi="Times New Roman" w:cs="Times New Roman"/>
            <w:color w:val="00000A"/>
            <w:sz w:val="28"/>
            <w:szCs w:val="28"/>
          </w:rPr>
          <w:delText>о второй и третьей группах</w:delText>
        </w:r>
      </w:del>
      <w:ins w:id="280" w:author="Никольский Сергей" w:date="2018-04-02T15:24:00Z">
        <w:r w:rsidR="00E35635">
          <w:rPr>
            <w:rFonts w:ascii="Times New Roman" w:hAnsi="Times New Roman" w:cs="Times New Roman"/>
            <w:color w:val="00000A"/>
            <w:sz w:val="28"/>
            <w:szCs w:val="28"/>
          </w:rPr>
          <w:t xml:space="preserve"> к</w:t>
        </w:r>
      </w:ins>
      <w:ins w:id="281" w:author="Никольский Сергей" w:date="2018-04-02T15:25:00Z">
        <w:r w:rsidR="00E35635">
          <w:rPr>
            <w:rFonts w:ascii="Times New Roman" w:hAnsi="Times New Roman" w:cs="Times New Roman"/>
            <w:color w:val="00000A"/>
            <w:sz w:val="28"/>
            <w:szCs w:val="28"/>
          </w:rPr>
          <w:t>оде идентификации и в коде проверки</w:t>
        </w:r>
      </w:ins>
      <w:r w:rsidRPr="00C30CE7">
        <w:rPr>
          <w:rFonts w:ascii="Times New Roman" w:hAnsi="Times New Roman" w:cs="Times New Roman"/>
          <w:color w:val="00000A"/>
          <w:sz w:val="28"/>
          <w:szCs w:val="28"/>
        </w:rPr>
        <w:t xml:space="preserve"> символы </w:t>
      </w:r>
      <w:r w:rsidR="00640F88" w:rsidRPr="00C30CE7">
        <w:rPr>
          <w:rFonts w:ascii="Times New Roman" w:hAnsi="Times New Roman" w:cs="Times New Roman"/>
          <w:color w:val="00000A"/>
          <w:sz w:val="28"/>
          <w:szCs w:val="28"/>
        </w:rPr>
        <w:t>представлены</w:t>
      </w:r>
      <w:r w:rsidRPr="00C30CE7">
        <w:rPr>
          <w:rFonts w:ascii="Times New Roman" w:hAnsi="Times New Roman" w:cs="Times New Roman"/>
          <w:color w:val="00000A"/>
          <w:sz w:val="28"/>
          <w:szCs w:val="28"/>
        </w:rPr>
        <w:t xml:space="preserve"> в строке:</w:t>
      </w:r>
    </w:p>
    <w:p w14:paraId="2B14351A" w14:textId="696412AD" w:rsidR="00BB7303" w:rsidRPr="00C30CE7" w:rsidRDefault="00BB7303" w:rsidP="00BB7303">
      <w:pPr>
        <w:rPr>
          <w:rFonts w:ascii="Courier New" w:hAnsi="Courier New" w:cs="Courier New"/>
          <w:sz w:val="28"/>
          <w:szCs w:val="28"/>
        </w:rPr>
      </w:pPr>
      <w:proofErr w:type="spellStart"/>
      <w:r w:rsidRPr="00C30CE7">
        <w:rPr>
          <w:rFonts w:ascii="Courier New" w:hAnsi="Courier New" w:cs="Courier New"/>
          <w:sz w:val="28"/>
          <w:szCs w:val="28"/>
          <w:lang w:val="en-US"/>
        </w:rPr>
        <w:t>ABCDEFGHIJKLMNOPQRSTUVWXYZabcdefghijklmnopqrstuvwxyz</w:t>
      </w:r>
      <w:proofErr w:type="spellEnd"/>
      <w:r w:rsidRPr="00C30CE7">
        <w:rPr>
          <w:rFonts w:ascii="Courier New" w:hAnsi="Courier New" w:cs="Courier New"/>
          <w:sz w:val="28"/>
          <w:szCs w:val="28"/>
        </w:rPr>
        <w:t>0123456789!”%&amp;’</w:t>
      </w:r>
      <w:commentRangeStart w:id="282"/>
      <w:del w:id="283" w:author="Сергей Никольский" w:date="2018-04-23T21:49:00Z">
        <w:r w:rsidRPr="00C30CE7" w:rsidDel="00C71BFB">
          <w:rPr>
            <w:rFonts w:ascii="Courier New" w:hAnsi="Courier New" w:cs="Courier New"/>
            <w:sz w:val="28"/>
            <w:szCs w:val="28"/>
          </w:rPr>
          <w:delText>()</w:delText>
        </w:r>
      </w:del>
      <w:commentRangeEnd w:id="282"/>
      <w:r w:rsidR="00E35116">
        <w:rPr>
          <w:rStyle w:val="af0"/>
        </w:rPr>
        <w:commentReference w:id="282"/>
      </w:r>
      <w:r w:rsidRPr="00C30CE7">
        <w:rPr>
          <w:rFonts w:ascii="Courier New" w:hAnsi="Courier New" w:cs="Courier New"/>
          <w:sz w:val="28"/>
          <w:szCs w:val="28"/>
        </w:rPr>
        <w:t>*+-./_,:;=&lt;&gt;?</w:t>
      </w:r>
    </w:p>
    <w:p w14:paraId="4145DDE4" w14:textId="4F4E4183" w:rsidR="00BB7303" w:rsidRPr="00C30CE7" w:rsidDel="002A5271" w:rsidRDefault="00BB7303" w:rsidP="00BB7303">
      <w:pPr>
        <w:spacing w:line="360" w:lineRule="auto"/>
        <w:ind w:firstLine="709"/>
        <w:jc w:val="both"/>
        <w:rPr>
          <w:del w:id="284" w:author="Никольский Сергей" w:date="2018-04-24T10:02:00Z"/>
          <w:rFonts w:ascii="Times New Roman" w:hAnsi="Times New Roman" w:cs="Times New Roman"/>
          <w:color w:val="00000A"/>
          <w:sz w:val="28"/>
          <w:szCs w:val="28"/>
        </w:rPr>
      </w:pPr>
    </w:p>
    <w:p w14:paraId="305E5D8E" w14:textId="77777777" w:rsidR="00BB7303" w:rsidRPr="00C30CE7" w:rsidRDefault="00BB7303" w:rsidP="00BB7303">
      <w:pPr>
        <w:spacing w:line="360" w:lineRule="auto"/>
        <w:ind w:firstLine="709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C30CE7">
        <w:rPr>
          <w:rFonts w:ascii="Times New Roman" w:hAnsi="Times New Roman" w:cs="Times New Roman"/>
          <w:color w:val="00000A"/>
          <w:sz w:val="28"/>
          <w:szCs w:val="28"/>
        </w:rPr>
        <w:t>2. Правила преобразования кода маркировки в средство идентификации.</w:t>
      </w:r>
    </w:p>
    <w:p w14:paraId="2F37CF61" w14:textId="77777777" w:rsidR="00BB7303" w:rsidRPr="00C30CE7" w:rsidRDefault="00BB7303" w:rsidP="00BB7303">
      <w:pPr>
        <w:spacing w:line="360" w:lineRule="auto"/>
        <w:ind w:firstLine="709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C30CE7">
        <w:rPr>
          <w:rFonts w:ascii="Times New Roman" w:hAnsi="Times New Roman" w:cs="Times New Roman"/>
          <w:color w:val="00000A"/>
          <w:sz w:val="28"/>
          <w:szCs w:val="28"/>
        </w:rPr>
        <w:t>1</w:t>
      </w:r>
      <w:r w:rsidR="0038390A" w:rsidRPr="00C30CE7">
        <w:rPr>
          <w:rFonts w:ascii="Times New Roman" w:hAnsi="Times New Roman" w:cs="Times New Roman"/>
          <w:color w:val="00000A"/>
          <w:sz w:val="28"/>
          <w:szCs w:val="28"/>
        </w:rPr>
        <w:t>)</w:t>
      </w:r>
      <w:r w:rsidRPr="00C30CE7">
        <w:rPr>
          <w:rFonts w:ascii="Times New Roman" w:hAnsi="Times New Roman" w:cs="Times New Roman"/>
          <w:color w:val="00000A"/>
          <w:sz w:val="28"/>
          <w:szCs w:val="28"/>
        </w:rPr>
        <w:t xml:space="preserve"> Код маркировки в средство идентификации для потребительской, групповой и транспортной упаковки преобразует </w:t>
      </w:r>
      <w:r w:rsidR="00392635" w:rsidRPr="00C30CE7">
        <w:rPr>
          <w:rFonts w:ascii="Times New Roman" w:hAnsi="Times New Roman" w:cs="Times New Roman"/>
          <w:color w:val="00000A"/>
          <w:sz w:val="28"/>
          <w:szCs w:val="28"/>
        </w:rPr>
        <w:t>производитель табачной продукции или участник Эксперимента, комплектующий групповую или транспортную упаковку</w:t>
      </w:r>
      <w:r w:rsidRPr="00C30CE7"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14:paraId="0B1B77F6" w14:textId="77777777" w:rsidR="00BB7303" w:rsidRPr="00C30CE7" w:rsidRDefault="00BB7303" w:rsidP="00BB7303">
      <w:pPr>
        <w:spacing w:line="360" w:lineRule="auto"/>
        <w:ind w:firstLine="709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C30CE7">
        <w:rPr>
          <w:rFonts w:ascii="Times New Roman" w:hAnsi="Times New Roman" w:cs="Times New Roman"/>
          <w:color w:val="00000A"/>
          <w:sz w:val="28"/>
          <w:szCs w:val="28"/>
        </w:rPr>
        <w:t>2</w:t>
      </w:r>
      <w:r w:rsidR="0038390A" w:rsidRPr="00C30CE7">
        <w:rPr>
          <w:rFonts w:ascii="Times New Roman" w:hAnsi="Times New Roman" w:cs="Times New Roman"/>
          <w:color w:val="00000A"/>
          <w:sz w:val="28"/>
          <w:szCs w:val="28"/>
        </w:rPr>
        <w:t>)</w:t>
      </w:r>
      <w:r w:rsidRPr="00C30CE7">
        <w:rPr>
          <w:rFonts w:ascii="Times New Roman" w:hAnsi="Times New Roman" w:cs="Times New Roman"/>
          <w:color w:val="00000A"/>
          <w:sz w:val="28"/>
          <w:szCs w:val="28"/>
        </w:rPr>
        <w:t xml:space="preserve"> Формат представления средства идентификации выбирает</w:t>
      </w:r>
      <w:r w:rsidR="00FC0344" w:rsidRPr="00C30CE7">
        <w:rPr>
          <w:rFonts w:ascii="Times New Roman" w:hAnsi="Times New Roman" w:cs="Times New Roman"/>
          <w:color w:val="00000A"/>
          <w:sz w:val="28"/>
          <w:szCs w:val="28"/>
        </w:rPr>
        <w:t>ся</w:t>
      </w:r>
      <w:r w:rsidRPr="00C30CE7">
        <w:rPr>
          <w:rFonts w:ascii="Times New Roman" w:hAnsi="Times New Roman" w:cs="Times New Roman"/>
          <w:color w:val="00000A"/>
          <w:sz w:val="28"/>
          <w:szCs w:val="28"/>
        </w:rPr>
        <w:t xml:space="preserve"> из следующих вариантов: </w:t>
      </w:r>
    </w:p>
    <w:p w14:paraId="37D5C2ED" w14:textId="6CC7055B" w:rsidR="00BB7303" w:rsidRPr="00C30CE7" w:rsidRDefault="0038390A" w:rsidP="00BB7303">
      <w:pPr>
        <w:spacing w:line="360" w:lineRule="auto"/>
        <w:ind w:firstLine="709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C30CE7">
        <w:rPr>
          <w:rFonts w:ascii="Times New Roman" w:hAnsi="Times New Roman" w:cs="Times New Roman"/>
          <w:color w:val="00000A"/>
          <w:sz w:val="28"/>
          <w:szCs w:val="28"/>
        </w:rPr>
        <w:t>а)</w:t>
      </w:r>
      <w:r w:rsidR="00BB7303" w:rsidRPr="00C30CE7">
        <w:rPr>
          <w:rFonts w:ascii="Times New Roman" w:hAnsi="Times New Roman" w:cs="Times New Roman"/>
          <w:color w:val="00000A"/>
          <w:sz w:val="28"/>
          <w:szCs w:val="28"/>
        </w:rPr>
        <w:t xml:space="preserve"> Средство идентификации потребительской упаковки представляется двумерным штриховым кодом в формате </w:t>
      </w:r>
      <w:del w:id="285" w:author="Витров Ян" w:date="2018-04-22T17:57:00Z">
        <w:r w:rsidR="000B3B5F" w:rsidRPr="00C30CE7" w:rsidDel="006E252C">
          <w:rPr>
            <w:rFonts w:ascii="Times New Roman" w:hAnsi="Times New Roman" w:cs="Times New Roman"/>
            <w:color w:val="00000A"/>
            <w:sz w:val="28"/>
            <w:szCs w:val="28"/>
            <w:lang w:val="en-US"/>
          </w:rPr>
          <w:delText>GS</w:delText>
        </w:r>
        <w:r w:rsidR="000B3B5F" w:rsidRPr="00C30CE7" w:rsidDel="006E252C">
          <w:rPr>
            <w:rFonts w:ascii="Times New Roman" w:hAnsi="Times New Roman" w:cs="Times New Roman"/>
            <w:color w:val="00000A"/>
            <w:sz w:val="28"/>
            <w:szCs w:val="28"/>
          </w:rPr>
          <w:delText>1-</w:delText>
        </w:r>
      </w:del>
      <w:proofErr w:type="spellStart"/>
      <w:r w:rsidR="00BB7303" w:rsidRPr="00C30CE7">
        <w:rPr>
          <w:rFonts w:ascii="Times New Roman" w:hAnsi="Times New Roman" w:cs="Times New Roman"/>
          <w:color w:val="00000A"/>
          <w:sz w:val="28"/>
          <w:szCs w:val="28"/>
          <w:lang w:val="en-US"/>
        </w:rPr>
        <w:t>DataMatrix</w:t>
      </w:r>
      <w:proofErr w:type="spellEnd"/>
      <w:r w:rsidR="00640F88" w:rsidRPr="00C30CE7">
        <w:rPr>
          <w:rFonts w:ascii="Times New Roman" w:hAnsi="Times New Roman" w:cs="Times New Roman"/>
          <w:color w:val="00000A"/>
          <w:sz w:val="28"/>
          <w:szCs w:val="28"/>
        </w:rPr>
        <w:t>,</w:t>
      </w:r>
    </w:p>
    <w:p w14:paraId="1EA3DE88" w14:textId="77777777" w:rsidR="00BB7303" w:rsidRPr="00C30CE7" w:rsidRDefault="0038390A" w:rsidP="00BB7303">
      <w:pPr>
        <w:spacing w:line="360" w:lineRule="auto"/>
        <w:ind w:firstLine="709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C30CE7">
        <w:rPr>
          <w:rFonts w:ascii="Times New Roman" w:hAnsi="Times New Roman" w:cs="Times New Roman"/>
          <w:color w:val="00000A"/>
          <w:sz w:val="28"/>
          <w:szCs w:val="28"/>
        </w:rPr>
        <w:t>б)</w:t>
      </w:r>
      <w:r w:rsidR="00BB7303" w:rsidRPr="00C30CE7">
        <w:rPr>
          <w:rFonts w:ascii="Times New Roman" w:hAnsi="Times New Roman" w:cs="Times New Roman"/>
          <w:color w:val="00000A"/>
          <w:sz w:val="28"/>
          <w:szCs w:val="28"/>
        </w:rPr>
        <w:t xml:space="preserve"> Средство идентификации групповой упаковки представляется двумерным штриховым кодом в формате </w:t>
      </w:r>
      <w:r w:rsidR="00392635" w:rsidRPr="00C30CE7">
        <w:rPr>
          <w:rFonts w:ascii="Times New Roman" w:hAnsi="Times New Roman" w:cs="Times New Roman"/>
          <w:color w:val="00000A"/>
          <w:sz w:val="28"/>
          <w:szCs w:val="28"/>
          <w:lang w:val="en-US"/>
        </w:rPr>
        <w:t>GS</w:t>
      </w:r>
      <w:r w:rsidR="00392635" w:rsidRPr="00C30CE7">
        <w:rPr>
          <w:rFonts w:ascii="Times New Roman" w:hAnsi="Times New Roman" w:cs="Times New Roman"/>
          <w:color w:val="00000A"/>
          <w:sz w:val="28"/>
          <w:szCs w:val="28"/>
        </w:rPr>
        <w:t>1-</w:t>
      </w:r>
      <w:proofErr w:type="spellStart"/>
      <w:r w:rsidR="00BB7303" w:rsidRPr="00C30CE7">
        <w:rPr>
          <w:rFonts w:ascii="Times New Roman" w:hAnsi="Times New Roman" w:cs="Times New Roman"/>
          <w:color w:val="00000A"/>
          <w:sz w:val="28"/>
          <w:szCs w:val="28"/>
          <w:lang w:val="en-US"/>
        </w:rPr>
        <w:t>DataMatrix</w:t>
      </w:r>
      <w:proofErr w:type="spellEnd"/>
      <w:r w:rsidR="00640F88" w:rsidRPr="00C30CE7">
        <w:rPr>
          <w:rFonts w:ascii="Times New Roman" w:hAnsi="Times New Roman" w:cs="Times New Roman"/>
          <w:color w:val="00000A"/>
          <w:sz w:val="28"/>
          <w:szCs w:val="28"/>
        </w:rPr>
        <w:t>,</w:t>
      </w:r>
    </w:p>
    <w:p w14:paraId="0F9CD87B" w14:textId="77777777" w:rsidR="00BB7303" w:rsidRPr="00C30CE7" w:rsidRDefault="0038390A" w:rsidP="00BB7303">
      <w:pPr>
        <w:spacing w:line="360" w:lineRule="auto"/>
        <w:ind w:firstLine="709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C30CE7">
        <w:rPr>
          <w:rFonts w:ascii="Times New Roman" w:hAnsi="Times New Roman" w:cs="Times New Roman"/>
          <w:color w:val="00000A"/>
          <w:sz w:val="28"/>
          <w:szCs w:val="28"/>
        </w:rPr>
        <w:t>в)</w:t>
      </w:r>
      <w:r w:rsidR="00BB7303" w:rsidRPr="00C30CE7">
        <w:rPr>
          <w:rFonts w:ascii="Times New Roman" w:hAnsi="Times New Roman" w:cs="Times New Roman"/>
          <w:color w:val="00000A"/>
          <w:sz w:val="28"/>
          <w:szCs w:val="28"/>
        </w:rPr>
        <w:t xml:space="preserve"> Средство идентификации транспортной упаковки представляется одномерным штриховым кодом в формате </w:t>
      </w:r>
      <w:r w:rsidR="00BB7303" w:rsidRPr="00C30CE7">
        <w:rPr>
          <w:rFonts w:ascii="Times New Roman" w:hAnsi="Times New Roman" w:cs="Times New Roman"/>
          <w:color w:val="00000A"/>
          <w:sz w:val="28"/>
          <w:szCs w:val="28"/>
          <w:lang w:val="en-US"/>
        </w:rPr>
        <w:t>GS</w:t>
      </w:r>
      <w:r w:rsidR="00392635" w:rsidRPr="00C30CE7">
        <w:rPr>
          <w:rFonts w:ascii="Times New Roman" w:hAnsi="Times New Roman" w:cs="Times New Roman"/>
          <w:color w:val="00000A"/>
          <w:sz w:val="28"/>
          <w:szCs w:val="28"/>
        </w:rPr>
        <w:t>1</w:t>
      </w:r>
      <w:r w:rsidR="00BB7303" w:rsidRPr="00C30CE7">
        <w:rPr>
          <w:rFonts w:ascii="Times New Roman" w:hAnsi="Times New Roman" w:cs="Times New Roman"/>
          <w:color w:val="00000A"/>
          <w:sz w:val="28"/>
          <w:szCs w:val="28"/>
        </w:rPr>
        <w:t>-128.</w:t>
      </w:r>
    </w:p>
    <w:p w14:paraId="0F29AEB1" w14:textId="77777777" w:rsidR="00BB7303" w:rsidRPr="00C30CE7" w:rsidRDefault="00BB7303" w:rsidP="00BB7303">
      <w:pPr>
        <w:spacing w:line="360" w:lineRule="auto"/>
        <w:ind w:firstLine="709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C30CE7">
        <w:rPr>
          <w:rFonts w:ascii="Times New Roman" w:hAnsi="Times New Roman" w:cs="Times New Roman"/>
          <w:color w:val="00000A"/>
          <w:sz w:val="28"/>
          <w:szCs w:val="28"/>
        </w:rPr>
        <w:t>3. Средства идентификации в формате штрихового кода отвечают следующим требованиям</w:t>
      </w:r>
      <w:r w:rsidR="0038390A" w:rsidRPr="00C30CE7">
        <w:rPr>
          <w:rFonts w:ascii="Times New Roman" w:hAnsi="Times New Roman" w:cs="Times New Roman"/>
          <w:color w:val="00000A"/>
          <w:sz w:val="28"/>
          <w:szCs w:val="28"/>
        </w:rPr>
        <w:t>:</w:t>
      </w:r>
    </w:p>
    <w:p w14:paraId="4D1F8521" w14:textId="77777777" w:rsidR="00BB7303" w:rsidRPr="00C30CE7" w:rsidRDefault="0038390A" w:rsidP="00BB7303">
      <w:pPr>
        <w:spacing w:line="360" w:lineRule="auto"/>
        <w:ind w:firstLine="709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C30CE7">
        <w:rPr>
          <w:rFonts w:ascii="Times New Roman" w:hAnsi="Times New Roman" w:cs="Times New Roman"/>
          <w:color w:val="00000A"/>
          <w:sz w:val="28"/>
          <w:szCs w:val="28"/>
        </w:rPr>
        <w:t>1)</w:t>
      </w:r>
      <w:r w:rsidR="00BB7303" w:rsidRPr="00C30CE7">
        <w:rPr>
          <w:rFonts w:ascii="Times New Roman" w:hAnsi="Times New Roman" w:cs="Times New Roman"/>
          <w:color w:val="00000A"/>
          <w:sz w:val="28"/>
          <w:szCs w:val="28"/>
        </w:rPr>
        <w:t xml:space="preserve"> Для потребительской и групповой упаковки применяется модуль размером не менее 0,</w:t>
      </w:r>
      <w:r w:rsidR="00640F88" w:rsidRPr="00C30CE7">
        <w:rPr>
          <w:rFonts w:ascii="Times New Roman" w:hAnsi="Times New Roman" w:cs="Times New Roman"/>
          <w:color w:val="00000A"/>
          <w:sz w:val="28"/>
          <w:szCs w:val="28"/>
        </w:rPr>
        <w:t>3</w:t>
      </w:r>
      <w:r w:rsidR="00BB7303" w:rsidRPr="00C30CE7">
        <w:rPr>
          <w:rFonts w:ascii="Times New Roman" w:hAnsi="Times New Roman" w:cs="Times New Roman"/>
          <w:color w:val="00000A"/>
          <w:sz w:val="28"/>
          <w:szCs w:val="28"/>
        </w:rPr>
        <w:t>мм, а для транспортной - не менее 2мм.</w:t>
      </w:r>
    </w:p>
    <w:p w14:paraId="4D43321B" w14:textId="77777777" w:rsidR="00BB7303" w:rsidRPr="00C30CE7" w:rsidRDefault="00BB7303" w:rsidP="00BB7303">
      <w:pPr>
        <w:spacing w:line="360" w:lineRule="auto"/>
        <w:ind w:firstLine="709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C30CE7">
        <w:rPr>
          <w:rFonts w:ascii="Times New Roman" w:hAnsi="Times New Roman" w:cs="Times New Roman"/>
          <w:color w:val="00000A"/>
          <w:sz w:val="28"/>
          <w:szCs w:val="28"/>
        </w:rPr>
        <w:t>2</w:t>
      </w:r>
      <w:r w:rsidR="0038390A" w:rsidRPr="00C30CE7">
        <w:rPr>
          <w:rFonts w:ascii="Times New Roman" w:hAnsi="Times New Roman" w:cs="Times New Roman"/>
          <w:color w:val="00000A"/>
          <w:sz w:val="28"/>
          <w:szCs w:val="28"/>
        </w:rPr>
        <w:t>)</w:t>
      </w:r>
      <w:r w:rsidRPr="00C30CE7">
        <w:rPr>
          <w:rFonts w:ascii="Times New Roman" w:hAnsi="Times New Roman" w:cs="Times New Roman"/>
          <w:color w:val="00000A"/>
          <w:sz w:val="28"/>
          <w:szCs w:val="28"/>
        </w:rPr>
        <w:t xml:space="preserve"> Вероятность угадывания средства идентификации должна быть пренебрежительно малой и в любом случае меньше, чем один из десяти тысяч.</w:t>
      </w:r>
    </w:p>
    <w:p w14:paraId="25E61DF6" w14:textId="77777777" w:rsidR="00BB7303" w:rsidRPr="00C30CE7" w:rsidRDefault="00BB7303" w:rsidP="00BB7303">
      <w:pPr>
        <w:spacing w:line="360" w:lineRule="auto"/>
        <w:ind w:firstLine="709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C30CE7">
        <w:rPr>
          <w:rFonts w:ascii="Times New Roman" w:hAnsi="Times New Roman" w:cs="Times New Roman"/>
          <w:color w:val="00000A"/>
          <w:sz w:val="28"/>
          <w:szCs w:val="28"/>
        </w:rPr>
        <w:t>3</w:t>
      </w:r>
      <w:r w:rsidR="0038390A" w:rsidRPr="00C30CE7">
        <w:rPr>
          <w:rFonts w:ascii="Times New Roman" w:hAnsi="Times New Roman" w:cs="Times New Roman"/>
          <w:color w:val="00000A"/>
          <w:sz w:val="28"/>
          <w:szCs w:val="28"/>
        </w:rPr>
        <w:t>)</w:t>
      </w:r>
      <w:r w:rsidRPr="00C30CE7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B52F69">
        <w:rPr>
          <w:rFonts w:ascii="Times New Roman" w:hAnsi="Times New Roman" w:cs="Times New Roman"/>
          <w:color w:val="00000A"/>
          <w:sz w:val="28"/>
          <w:szCs w:val="28"/>
        </w:rPr>
        <w:t xml:space="preserve">ИС МОТП </w:t>
      </w:r>
      <w:r w:rsidR="00494364">
        <w:rPr>
          <w:rFonts w:ascii="Times New Roman" w:hAnsi="Times New Roman" w:cs="Times New Roman"/>
          <w:color w:val="00000A"/>
          <w:sz w:val="28"/>
          <w:szCs w:val="28"/>
        </w:rPr>
        <w:t xml:space="preserve">не допускает повторной </w:t>
      </w:r>
      <w:proofErr w:type="spellStart"/>
      <w:r w:rsidR="00494364">
        <w:rPr>
          <w:rFonts w:ascii="Times New Roman" w:hAnsi="Times New Roman" w:cs="Times New Roman"/>
          <w:color w:val="00000A"/>
          <w:sz w:val="28"/>
          <w:szCs w:val="28"/>
        </w:rPr>
        <w:t>сериализации</w:t>
      </w:r>
      <w:proofErr w:type="spellEnd"/>
      <w:r w:rsidR="00494364">
        <w:rPr>
          <w:rFonts w:ascii="Times New Roman" w:hAnsi="Times New Roman" w:cs="Times New Roman"/>
          <w:color w:val="00000A"/>
          <w:sz w:val="28"/>
          <w:szCs w:val="28"/>
        </w:rPr>
        <w:t xml:space="preserve"> кода, нанесенного на упаковку продукции, не выведенной из оборота.</w:t>
      </w:r>
    </w:p>
    <w:p w14:paraId="08182C47" w14:textId="77777777" w:rsidR="00BB7303" w:rsidRPr="00C30CE7" w:rsidRDefault="00640F88" w:rsidP="00BB7303">
      <w:pPr>
        <w:spacing w:line="360" w:lineRule="auto"/>
        <w:ind w:firstLine="709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C30CE7">
        <w:rPr>
          <w:rFonts w:ascii="Times New Roman" w:hAnsi="Times New Roman" w:cs="Times New Roman"/>
          <w:color w:val="00000A"/>
          <w:sz w:val="28"/>
          <w:szCs w:val="28"/>
        </w:rPr>
        <w:lastRenderedPageBreak/>
        <w:t>4</w:t>
      </w:r>
      <w:r w:rsidR="0038390A" w:rsidRPr="00C30CE7">
        <w:rPr>
          <w:rFonts w:ascii="Times New Roman" w:hAnsi="Times New Roman" w:cs="Times New Roman"/>
          <w:color w:val="00000A"/>
          <w:sz w:val="28"/>
          <w:szCs w:val="28"/>
        </w:rPr>
        <w:t>)</w:t>
      </w:r>
      <w:r w:rsidR="00BB7303" w:rsidRPr="00C30CE7">
        <w:rPr>
          <w:rFonts w:ascii="Times New Roman" w:hAnsi="Times New Roman" w:cs="Times New Roman"/>
          <w:color w:val="00000A"/>
          <w:sz w:val="28"/>
          <w:szCs w:val="28"/>
        </w:rPr>
        <w:t xml:space="preserve"> Функция распознавания и коррекции ошибок эквивалентна или выше, чем у </w:t>
      </w:r>
      <w:proofErr w:type="spellStart"/>
      <w:r w:rsidR="00BB7303" w:rsidRPr="00C30CE7">
        <w:rPr>
          <w:rFonts w:ascii="Times New Roman" w:hAnsi="Times New Roman" w:cs="Times New Roman"/>
          <w:color w:val="00000A"/>
          <w:sz w:val="28"/>
          <w:szCs w:val="28"/>
        </w:rPr>
        <w:t>DataMatrix</w:t>
      </w:r>
      <w:proofErr w:type="spellEnd"/>
      <w:r w:rsidR="00BB7303" w:rsidRPr="00C30CE7">
        <w:rPr>
          <w:rFonts w:ascii="Times New Roman" w:hAnsi="Times New Roman" w:cs="Times New Roman"/>
          <w:color w:val="00000A"/>
          <w:sz w:val="28"/>
          <w:szCs w:val="28"/>
        </w:rPr>
        <w:t xml:space="preserve"> ЕСС200.</w:t>
      </w:r>
    </w:p>
    <w:p w14:paraId="22676554" w14:textId="77777777" w:rsidR="00BB7303" w:rsidRPr="00C30CE7" w:rsidRDefault="00640F88" w:rsidP="00BB7303">
      <w:pPr>
        <w:spacing w:line="360" w:lineRule="auto"/>
        <w:ind w:firstLine="709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C30CE7">
        <w:rPr>
          <w:rFonts w:ascii="Times New Roman" w:hAnsi="Times New Roman" w:cs="Times New Roman"/>
          <w:color w:val="00000A"/>
          <w:sz w:val="28"/>
          <w:szCs w:val="28"/>
        </w:rPr>
        <w:t>5</w:t>
      </w:r>
      <w:r w:rsidR="0038390A" w:rsidRPr="00C30CE7">
        <w:rPr>
          <w:rFonts w:ascii="Times New Roman" w:hAnsi="Times New Roman" w:cs="Times New Roman"/>
          <w:color w:val="00000A"/>
          <w:sz w:val="28"/>
          <w:szCs w:val="28"/>
        </w:rPr>
        <w:t>)</w:t>
      </w:r>
      <w:r w:rsidR="00BB7303" w:rsidRPr="00C30CE7">
        <w:rPr>
          <w:rFonts w:ascii="Times New Roman" w:hAnsi="Times New Roman" w:cs="Times New Roman"/>
          <w:color w:val="00000A"/>
          <w:sz w:val="28"/>
          <w:szCs w:val="28"/>
        </w:rPr>
        <w:t xml:space="preserve"> Штриховой код соответствует ГОСТ Р ИСО/МЭК 16022-2008;</w:t>
      </w:r>
    </w:p>
    <w:p w14:paraId="73A71091" w14:textId="77777777" w:rsidR="00BB7303" w:rsidRPr="00C30CE7" w:rsidRDefault="00640F88" w:rsidP="00BB7303">
      <w:pPr>
        <w:spacing w:line="360" w:lineRule="auto"/>
        <w:ind w:firstLine="709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C30CE7">
        <w:rPr>
          <w:rFonts w:ascii="Times New Roman" w:hAnsi="Times New Roman" w:cs="Times New Roman"/>
          <w:color w:val="00000A"/>
          <w:sz w:val="28"/>
          <w:szCs w:val="28"/>
        </w:rPr>
        <w:t>4</w:t>
      </w:r>
      <w:r w:rsidR="00BB7303" w:rsidRPr="00C30CE7">
        <w:rPr>
          <w:rFonts w:ascii="Times New Roman" w:hAnsi="Times New Roman" w:cs="Times New Roman"/>
          <w:color w:val="00000A"/>
          <w:sz w:val="28"/>
          <w:szCs w:val="28"/>
        </w:rPr>
        <w:t>. Правила нанесения средства идентификацию на упаковку.</w:t>
      </w:r>
    </w:p>
    <w:p w14:paraId="6B338EB2" w14:textId="77777777" w:rsidR="00BB7303" w:rsidRPr="00C30CE7" w:rsidRDefault="00BB7303" w:rsidP="00BB7303">
      <w:pPr>
        <w:spacing w:line="360" w:lineRule="auto"/>
        <w:ind w:firstLine="709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C30CE7">
        <w:rPr>
          <w:rFonts w:ascii="Times New Roman" w:hAnsi="Times New Roman" w:cs="Times New Roman"/>
          <w:color w:val="00000A"/>
          <w:sz w:val="28"/>
          <w:szCs w:val="28"/>
        </w:rPr>
        <w:t>1</w:t>
      </w:r>
      <w:r w:rsidR="0038390A" w:rsidRPr="00C30CE7">
        <w:rPr>
          <w:rFonts w:ascii="Times New Roman" w:hAnsi="Times New Roman" w:cs="Times New Roman"/>
          <w:color w:val="00000A"/>
          <w:sz w:val="28"/>
          <w:szCs w:val="28"/>
        </w:rPr>
        <w:t>)</w:t>
      </w:r>
      <w:r w:rsidRPr="00C30CE7">
        <w:rPr>
          <w:rFonts w:ascii="Times New Roman" w:hAnsi="Times New Roman" w:cs="Times New Roman"/>
          <w:color w:val="00000A"/>
          <w:sz w:val="28"/>
          <w:szCs w:val="28"/>
        </w:rPr>
        <w:t xml:space="preserve"> На потребительскую упаковку средство идентификации наносится на нижнюю торцевую </w:t>
      </w:r>
      <w:r w:rsidR="00392635" w:rsidRPr="00C30CE7">
        <w:rPr>
          <w:rFonts w:ascii="Times New Roman" w:hAnsi="Times New Roman" w:cs="Times New Roman"/>
          <w:color w:val="00000A"/>
          <w:sz w:val="28"/>
          <w:szCs w:val="28"/>
        </w:rPr>
        <w:t xml:space="preserve">либо боковую </w:t>
      </w:r>
      <w:r w:rsidRPr="00C30CE7">
        <w:rPr>
          <w:rFonts w:ascii="Times New Roman" w:hAnsi="Times New Roman" w:cs="Times New Roman"/>
          <w:color w:val="00000A"/>
          <w:sz w:val="28"/>
          <w:szCs w:val="28"/>
        </w:rPr>
        <w:t>часть.</w:t>
      </w:r>
    </w:p>
    <w:p w14:paraId="33F644F7" w14:textId="77777777" w:rsidR="00BB7303" w:rsidRPr="00C30CE7" w:rsidRDefault="00BB7303" w:rsidP="00BB7303">
      <w:pPr>
        <w:spacing w:line="360" w:lineRule="auto"/>
        <w:ind w:firstLine="709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C30CE7">
        <w:rPr>
          <w:rFonts w:ascii="Times New Roman" w:hAnsi="Times New Roman" w:cs="Times New Roman"/>
          <w:color w:val="00000A"/>
          <w:sz w:val="28"/>
          <w:szCs w:val="28"/>
        </w:rPr>
        <w:t>2</w:t>
      </w:r>
      <w:r w:rsidR="0038390A" w:rsidRPr="00C30CE7">
        <w:rPr>
          <w:rFonts w:ascii="Times New Roman" w:hAnsi="Times New Roman" w:cs="Times New Roman"/>
          <w:color w:val="00000A"/>
          <w:sz w:val="28"/>
          <w:szCs w:val="28"/>
        </w:rPr>
        <w:t>)</w:t>
      </w:r>
      <w:r w:rsidRPr="00C30CE7">
        <w:rPr>
          <w:rFonts w:ascii="Times New Roman" w:hAnsi="Times New Roman" w:cs="Times New Roman"/>
          <w:color w:val="00000A"/>
          <w:sz w:val="28"/>
          <w:szCs w:val="28"/>
        </w:rPr>
        <w:t xml:space="preserve"> На групповую упаковку средство идентификации рекомендуется наносить на боковую часть.</w:t>
      </w:r>
    </w:p>
    <w:p w14:paraId="09C08CC7" w14:textId="77777777" w:rsidR="00BB7303" w:rsidRPr="00C30CE7" w:rsidRDefault="00BB7303" w:rsidP="00BB73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CE7">
        <w:rPr>
          <w:rFonts w:ascii="Times New Roman" w:hAnsi="Times New Roman" w:cs="Times New Roman"/>
          <w:color w:val="00000A"/>
          <w:sz w:val="28"/>
          <w:szCs w:val="28"/>
        </w:rPr>
        <w:t>3</w:t>
      </w:r>
      <w:r w:rsidR="0038390A" w:rsidRPr="00C30CE7">
        <w:rPr>
          <w:rFonts w:ascii="Times New Roman" w:hAnsi="Times New Roman" w:cs="Times New Roman"/>
          <w:color w:val="00000A"/>
          <w:sz w:val="28"/>
          <w:szCs w:val="28"/>
        </w:rPr>
        <w:t>)</w:t>
      </w:r>
      <w:r w:rsidRPr="00C30CE7">
        <w:rPr>
          <w:rFonts w:ascii="Times New Roman" w:hAnsi="Times New Roman" w:cs="Times New Roman"/>
          <w:color w:val="00000A"/>
          <w:sz w:val="28"/>
          <w:szCs w:val="28"/>
        </w:rPr>
        <w:t xml:space="preserve"> На транспортную упаковку средство идентификации рекомендуется наносить на лицевую или боковую часть.</w:t>
      </w:r>
    </w:p>
    <w:bookmarkEnd w:id="12"/>
    <w:p w14:paraId="3AE567FD" w14:textId="77777777" w:rsidR="008600F7" w:rsidRPr="00C30CE7" w:rsidRDefault="008600F7" w:rsidP="0085242A">
      <w:pPr>
        <w:spacing w:after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0DD32982" w14:textId="77777777" w:rsidR="008600F7" w:rsidRPr="00C30CE7" w:rsidRDefault="006869B4" w:rsidP="005438F8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30CE7">
        <w:rPr>
          <w:rFonts w:ascii="Times New Roman" w:hAnsi="Times New Roman" w:cs="Times New Roman"/>
          <w:b/>
          <w:color w:val="auto"/>
          <w:sz w:val="28"/>
          <w:szCs w:val="28"/>
        </w:rPr>
        <w:t>III. Требования к оборудованию, используемому для нанесения и считывания средств идентификации</w:t>
      </w:r>
    </w:p>
    <w:p w14:paraId="78EC1679" w14:textId="77777777" w:rsidR="008600F7" w:rsidRPr="00C30CE7" w:rsidRDefault="008600F7" w:rsidP="006A2BE8">
      <w:pPr>
        <w:keepNext/>
        <w:spacing w:after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14270D48" w14:textId="77777777" w:rsidR="00596FAD" w:rsidRPr="00FD2145" w:rsidRDefault="009B2387" w:rsidP="005F280C">
      <w:pPr>
        <w:pStyle w:val="a"/>
        <w:numPr>
          <w:ilvl w:val="3"/>
          <w:numId w:val="2"/>
        </w:numPr>
        <w:ind w:left="0" w:firstLine="709"/>
        <w:rPr>
          <w:color w:val="auto"/>
        </w:rPr>
      </w:pPr>
      <w:r w:rsidRPr="00FD2145">
        <w:rPr>
          <w:color w:val="auto"/>
        </w:rPr>
        <w:t xml:space="preserve">В </w:t>
      </w:r>
      <w:r w:rsidR="004764AB" w:rsidRPr="00FD2145">
        <w:rPr>
          <w:color w:val="auto"/>
        </w:rPr>
        <w:t xml:space="preserve">рамках проводимого Эксперимента </w:t>
      </w:r>
      <w:r w:rsidR="00B92FD2" w:rsidRPr="00FD2145">
        <w:rPr>
          <w:color w:val="auto"/>
        </w:rPr>
        <w:t xml:space="preserve">участником оборота табачной продукции </w:t>
      </w:r>
      <w:r w:rsidR="003C31E9" w:rsidRPr="00FD2145">
        <w:rPr>
          <w:color w:val="auto"/>
        </w:rPr>
        <w:t xml:space="preserve">средства идентификации </w:t>
      </w:r>
      <w:r w:rsidR="00D7615A" w:rsidRPr="00FD2145">
        <w:rPr>
          <w:color w:val="auto"/>
        </w:rPr>
        <w:t xml:space="preserve">наносятся </w:t>
      </w:r>
      <w:r w:rsidR="007346AA" w:rsidRPr="00FD2145">
        <w:rPr>
          <w:color w:val="auto"/>
        </w:rPr>
        <w:t xml:space="preserve">непосредственно </w:t>
      </w:r>
      <w:r w:rsidR="00B92FD2" w:rsidRPr="00FD2145">
        <w:rPr>
          <w:color w:val="auto"/>
        </w:rPr>
        <w:t>на потребительскую</w:t>
      </w:r>
      <w:r w:rsidR="004B6D46" w:rsidRPr="00FD2145">
        <w:rPr>
          <w:color w:val="auto"/>
        </w:rPr>
        <w:t>,</w:t>
      </w:r>
      <w:r w:rsidR="00B92FD2" w:rsidRPr="00FD2145">
        <w:rPr>
          <w:color w:val="auto"/>
        </w:rPr>
        <w:t xml:space="preserve"> групповую </w:t>
      </w:r>
      <w:r w:rsidR="004B6D46" w:rsidRPr="00FD2145">
        <w:rPr>
          <w:color w:val="auto"/>
        </w:rPr>
        <w:t xml:space="preserve">и транспортную упаковку </w:t>
      </w:r>
      <w:r w:rsidR="004764AB" w:rsidRPr="00FD2145">
        <w:rPr>
          <w:color w:val="auto"/>
        </w:rPr>
        <w:t xml:space="preserve">или </w:t>
      </w:r>
      <w:r w:rsidR="007346AA" w:rsidRPr="00FD2145">
        <w:rPr>
          <w:color w:val="auto"/>
        </w:rPr>
        <w:t xml:space="preserve">на </w:t>
      </w:r>
      <w:r w:rsidR="004764AB" w:rsidRPr="00FD2145">
        <w:rPr>
          <w:color w:val="auto"/>
        </w:rPr>
        <w:t>этикет</w:t>
      </w:r>
      <w:r w:rsidR="007346AA" w:rsidRPr="00FD2145">
        <w:rPr>
          <w:color w:val="auto"/>
        </w:rPr>
        <w:t xml:space="preserve">ку, приклеиваемую к упаковке. Ограничения на выбор способа нанесения средства идентификации на упаковку и на используемое для этих целей оборудования </w:t>
      </w:r>
      <w:r w:rsidR="00D27A78" w:rsidRPr="00FD2145">
        <w:rPr>
          <w:color w:val="auto"/>
        </w:rPr>
        <w:t xml:space="preserve">в рамках Эксперимента </w:t>
      </w:r>
      <w:r w:rsidR="007346AA" w:rsidRPr="00FD2145">
        <w:rPr>
          <w:color w:val="auto"/>
        </w:rPr>
        <w:t>не накладывается.</w:t>
      </w:r>
    </w:p>
    <w:p w14:paraId="3935373B" w14:textId="77777777" w:rsidR="00E06D55" w:rsidRPr="00C30CE7" w:rsidRDefault="004764AB" w:rsidP="005F280C">
      <w:pPr>
        <w:pStyle w:val="a"/>
        <w:numPr>
          <w:ilvl w:val="3"/>
          <w:numId w:val="2"/>
        </w:numPr>
        <w:ind w:left="0" w:firstLine="709"/>
        <w:rPr>
          <w:color w:val="auto"/>
        </w:rPr>
      </w:pPr>
      <w:r w:rsidRPr="00C30CE7">
        <w:rPr>
          <w:color w:val="auto"/>
        </w:rPr>
        <w:t xml:space="preserve">Рекомендуемые требования к качеству нанесения </w:t>
      </w:r>
      <w:r w:rsidR="00F701C5" w:rsidRPr="00C30CE7">
        <w:rPr>
          <w:color w:val="auto"/>
        </w:rPr>
        <w:t xml:space="preserve">средства идентификации на </w:t>
      </w:r>
      <w:r w:rsidRPr="00C30CE7">
        <w:rPr>
          <w:color w:val="auto"/>
        </w:rPr>
        <w:t>потребительскую</w:t>
      </w:r>
      <w:r w:rsidR="00F701C5" w:rsidRPr="00C30CE7">
        <w:rPr>
          <w:color w:val="auto"/>
        </w:rPr>
        <w:t>, групповую и транспортную упаковку</w:t>
      </w:r>
      <w:r w:rsidRPr="00C30CE7">
        <w:rPr>
          <w:color w:val="auto"/>
        </w:rPr>
        <w:t>:</w:t>
      </w:r>
    </w:p>
    <w:p w14:paraId="4994B57D" w14:textId="77777777" w:rsidR="003418F5" w:rsidRPr="00C30CE7" w:rsidRDefault="00C7584A" w:rsidP="005F280C">
      <w:pPr>
        <w:pStyle w:val="a"/>
        <w:numPr>
          <w:ilvl w:val="1"/>
          <w:numId w:val="7"/>
        </w:numPr>
        <w:ind w:left="0" w:firstLine="709"/>
        <w:rPr>
          <w:color w:val="auto"/>
        </w:rPr>
      </w:pPr>
      <w:r w:rsidRPr="00C30CE7">
        <w:rPr>
          <w:color w:val="auto"/>
        </w:rPr>
        <w:t>н</w:t>
      </w:r>
      <w:r w:rsidR="004764AB" w:rsidRPr="00C30CE7">
        <w:rPr>
          <w:color w:val="auto"/>
        </w:rPr>
        <w:t>анесение с уровнем класса качества C или выше в соответствии со стандартом ИСО 15415 (ГОСТ Р</w:t>
      </w:r>
      <w:r w:rsidR="00D310BF" w:rsidRPr="00C30CE7">
        <w:rPr>
          <w:color w:val="auto"/>
        </w:rPr>
        <w:t xml:space="preserve"> ИСО/МЭК 15415-2012);</w:t>
      </w:r>
    </w:p>
    <w:p w14:paraId="69035B31" w14:textId="77777777" w:rsidR="003418F5" w:rsidRPr="00C30CE7" w:rsidRDefault="004764AB" w:rsidP="005F280C">
      <w:pPr>
        <w:pStyle w:val="a"/>
        <w:numPr>
          <w:ilvl w:val="1"/>
          <w:numId w:val="7"/>
        </w:numPr>
        <w:ind w:left="0" w:firstLine="709"/>
        <w:rPr>
          <w:color w:val="auto"/>
        </w:rPr>
      </w:pPr>
      <w:r w:rsidRPr="00C30CE7">
        <w:rPr>
          <w:color w:val="auto"/>
        </w:rPr>
        <w:t xml:space="preserve">нанесение печатью с использованием </w:t>
      </w:r>
      <w:r w:rsidR="008F65D9" w:rsidRPr="00C30CE7">
        <w:rPr>
          <w:color w:val="auto"/>
        </w:rPr>
        <w:t xml:space="preserve">метода коррекции ошибок </w:t>
      </w:r>
      <w:r w:rsidR="004B6D46" w:rsidRPr="00C30CE7">
        <w:rPr>
          <w:color w:val="auto"/>
        </w:rPr>
        <w:br/>
      </w:r>
      <w:r w:rsidR="00D310BF" w:rsidRPr="00C30CE7">
        <w:rPr>
          <w:color w:val="auto"/>
        </w:rPr>
        <w:t>ЕСС-200;</w:t>
      </w:r>
    </w:p>
    <w:p w14:paraId="40CE5E63" w14:textId="77777777" w:rsidR="00AB43D1" w:rsidRPr="00C30CE7" w:rsidRDefault="004764AB" w:rsidP="005F280C">
      <w:pPr>
        <w:pStyle w:val="a"/>
        <w:numPr>
          <w:ilvl w:val="1"/>
          <w:numId w:val="7"/>
        </w:numPr>
        <w:ind w:left="0" w:firstLine="709"/>
        <w:rPr>
          <w:color w:val="auto"/>
        </w:rPr>
      </w:pPr>
      <w:r w:rsidRPr="00C30CE7">
        <w:rPr>
          <w:color w:val="auto"/>
        </w:rPr>
        <w:lastRenderedPageBreak/>
        <w:t>использование ASCII кодирования на основе стандарта ИСО 16022 (ГОСТ Р ИСО/МЭК 16022-2008).</w:t>
      </w:r>
    </w:p>
    <w:p w14:paraId="4807D1E8" w14:textId="77777777" w:rsidR="004764AB" w:rsidRPr="00C30CE7" w:rsidRDefault="003418F5" w:rsidP="005F280C">
      <w:pPr>
        <w:pStyle w:val="a"/>
        <w:numPr>
          <w:ilvl w:val="0"/>
          <w:numId w:val="0"/>
        </w:numPr>
        <w:ind w:firstLine="709"/>
        <w:rPr>
          <w:color w:val="auto"/>
        </w:rPr>
      </w:pPr>
      <w:r w:rsidRPr="00FD2145">
        <w:rPr>
          <w:color w:val="auto"/>
        </w:rPr>
        <w:t>4.</w:t>
      </w:r>
      <w:r w:rsidR="004D44D5" w:rsidRPr="00FD2145">
        <w:rPr>
          <w:color w:val="auto"/>
        </w:rPr>
        <w:t xml:space="preserve"> </w:t>
      </w:r>
      <w:r w:rsidR="004764AB" w:rsidRPr="00FD2145">
        <w:rPr>
          <w:color w:val="auto"/>
        </w:rPr>
        <w:t>Оборудование для считывания должно позволять осуществлять считывание кодов, нанесенных в соответствии со стандартом ИСО</w:t>
      </w:r>
      <w:r w:rsidR="0071139C" w:rsidRPr="00FD2145">
        <w:rPr>
          <w:color w:val="auto"/>
        </w:rPr>
        <w:t xml:space="preserve"> </w:t>
      </w:r>
      <w:r w:rsidR="004764AB" w:rsidRPr="00FD2145">
        <w:rPr>
          <w:color w:val="auto"/>
        </w:rPr>
        <w:t>15415 (ГОСТ Р ИСО/МЭК 15415-2012)</w:t>
      </w:r>
      <w:r w:rsidR="000B7956" w:rsidRPr="00FD2145">
        <w:rPr>
          <w:color w:val="auto"/>
        </w:rPr>
        <w:t>,</w:t>
      </w:r>
      <w:r w:rsidR="004764AB" w:rsidRPr="00FD2145">
        <w:rPr>
          <w:color w:val="auto"/>
        </w:rPr>
        <w:t xml:space="preserve"> </w:t>
      </w:r>
      <w:r w:rsidR="00D7615A" w:rsidRPr="00FD2145">
        <w:rPr>
          <w:color w:val="auto"/>
        </w:rPr>
        <w:t>включая</w:t>
      </w:r>
      <w:r w:rsidR="00B92FD2" w:rsidRPr="00FD2145">
        <w:rPr>
          <w:color w:val="auto"/>
        </w:rPr>
        <w:t xml:space="preserve"> </w:t>
      </w:r>
      <w:r w:rsidR="007237B2" w:rsidRPr="00FD2145">
        <w:rPr>
          <w:color w:val="auto"/>
        </w:rPr>
        <w:t>параметр</w:t>
      </w:r>
      <w:r w:rsidR="00D7615A" w:rsidRPr="00FD2145">
        <w:rPr>
          <w:color w:val="auto"/>
        </w:rPr>
        <w:t>ы,</w:t>
      </w:r>
      <w:r w:rsidR="00B92FD2" w:rsidRPr="00FD2145">
        <w:rPr>
          <w:color w:val="auto"/>
        </w:rPr>
        <w:t xml:space="preserve"> </w:t>
      </w:r>
      <w:r w:rsidR="00D7615A" w:rsidRPr="00FD2145">
        <w:rPr>
          <w:color w:val="auto"/>
        </w:rPr>
        <w:t xml:space="preserve">указанные </w:t>
      </w:r>
      <w:r w:rsidR="008F65D9" w:rsidRPr="00FD2145">
        <w:rPr>
          <w:color w:val="auto"/>
        </w:rPr>
        <w:t>в</w:t>
      </w:r>
      <w:r w:rsidR="00640F88" w:rsidRPr="00FD2145">
        <w:rPr>
          <w:color w:val="auto"/>
        </w:rPr>
        <w:t xml:space="preserve"> </w:t>
      </w:r>
      <w:r w:rsidR="00B92FD2" w:rsidRPr="00FD2145">
        <w:rPr>
          <w:color w:val="auto"/>
        </w:rPr>
        <w:t>раздел</w:t>
      </w:r>
      <w:r w:rsidR="00640F88" w:rsidRPr="00FD2145">
        <w:rPr>
          <w:color w:val="auto"/>
        </w:rPr>
        <w:t>е</w:t>
      </w:r>
      <w:r w:rsidR="00B92FD2" w:rsidRPr="00FD2145">
        <w:rPr>
          <w:color w:val="auto"/>
        </w:rPr>
        <w:t xml:space="preserve"> </w:t>
      </w:r>
      <w:r w:rsidR="00B474A5" w:rsidRPr="00FD2145">
        <w:rPr>
          <w:color w:val="auto"/>
          <w:lang w:val="en-US"/>
        </w:rPr>
        <w:t>II</w:t>
      </w:r>
      <w:r w:rsidR="00B92FD2" w:rsidRPr="00FD2145">
        <w:rPr>
          <w:color w:val="auto"/>
        </w:rPr>
        <w:t xml:space="preserve"> настоящих методических рекомендаций</w:t>
      </w:r>
      <w:r w:rsidR="005E0C15" w:rsidRPr="00FD2145">
        <w:rPr>
          <w:color w:val="auto"/>
        </w:rPr>
        <w:t>.</w:t>
      </w:r>
    </w:p>
    <w:p w14:paraId="6F0C983B" w14:textId="77777777" w:rsidR="00745B17" w:rsidRPr="00C30CE7" w:rsidRDefault="00745B17" w:rsidP="005F280C">
      <w:pPr>
        <w:pStyle w:val="a"/>
        <w:numPr>
          <w:ilvl w:val="0"/>
          <w:numId w:val="0"/>
        </w:numPr>
        <w:ind w:firstLine="709"/>
        <w:rPr>
          <w:color w:val="auto"/>
        </w:rPr>
      </w:pPr>
    </w:p>
    <w:p w14:paraId="5138FF4D" w14:textId="77777777" w:rsidR="0070207C" w:rsidRPr="00C30CE7" w:rsidRDefault="0070207C" w:rsidP="0070207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30CE7">
        <w:rPr>
          <w:rFonts w:ascii="Times New Roman" w:hAnsi="Times New Roman" w:cs="Times New Roman"/>
          <w:b/>
          <w:color w:val="auto"/>
          <w:sz w:val="28"/>
          <w:szCs w:val="28"/>
        </w:rPr>
        <w:t xml:space="preserve">IV. </w:t>
      </w:r>
      <w:r w:rsidR="00D623D8" w:rsidRPr="00C30CE7">
        <w:rPr>
          <w:rFonts w:ascii="Times New Roman" w:hAnsi="Times New Roman" w:cs="Times New Roman"/>
          <w:b/>
          <w:color w:val="auto"/>
          <w:sz w:val="28"/>
          <w:szCs w:val="28"/>
        </w:rPr>
        <w:t xml:space="preserve">Информационное обеспечение </w:t>
      </w:r>
      <w:r w:rsidR="00696E52" w:rsidRPr="00C30CE7">
        <w:rPr>
          <w:rFonts w:ascii="Times New Roman" w:hAnsi="Times New Roman" w:cs="Times New Roman"/>
          <w:b/>
          <w:color w:val="auto"/>
          <w:sz w:val="28"/>
          <w:szCs w:val="28"/>
        </w:rPr>
        <w:t xml:space="preserve">взаимодействия участников </w:t>
      </w:r>
      <w:r w:rsidR="00D623D8" w:rsidRPr="00C30CE7">
        <w:rPr>
          <w:rFonts w:ascii="Times New Roman" w:hAnsi="Times New Roman" w:cs="Times New Roman"/>
          <w:b/>
          <w:color w:val="auto"/>
          <w:sz w:val="28"/>
          <w:szCs w:val="28"/>
        </w:rPr>
        <w:t>Эксперимента</w:t>
      </w:r>
    </w:p>
    <w:p w14:paraId="12A70E28" w14:textId="77777777" w:rsidR="00D623D8" w:rsidRPr="00C30CE7" w:rsidRDefault="00D623D8" w:rsidP="0070207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DD6DE90" w14:textId="10184643" w:rsidR="0070207C" w:rsidRPr="00C30CE7" w:rsidRDefault="00424A83" w:rsidP="005F280C">
      <w:pPr>
        <w:pStyle w:val="a"/>
        <w:numPr>
          <w:ilvl w:val="0"/>
          <w:numId w:val="0"/>
        </w:numPr>
        <w:ind w:firstLine="709"/>
        <w:rPr>
          <w:color w:val="auto"/>
        </w:rPr>
      </w:pPr>
      <w:r w:rsidRPr="00C30CE7">
        <w:rPr>
          <w:color w:val="auto"/>
        </w:rPr>
        <w:t xml:space="preserve">1. В целях реализации Эксперимента </w:t>
      </w:r>
      <w:r w:rsidR="00640272" w:rsidRPr="00C30CE7">
        <w:rPr>
          <w:color w:val="auto"/>
        </w:rPr>
        <w:t xml:space="preserve">Оператор </w:t>
      </w:r>
      <w:r w:rsidRPr="00C30CE7">
        <w:rPr>
          <w:color w:val="auto"/>
        </w:rPr>
        <w:t xml:space="preserve">ИС МОТП </w:t>
      </w:r>
      <w:r w:rsidR="00FC0344" w:rsidRPr="00C30CE7">
        <w:rPr>
          <w:color w:val="auto"/>
        </w:rPr>
        <w:t xml:space="preserve">разрабатывает </w:t>
      </w:r>
      <w:r w:rsidRPr="00C30CE7">
        <w:rPr>
          <w:color w:val="auto"/>
        </w:rPr>
        <w:t>и эксплуатирует ИС МОТП.</w:t>
      </w:r>
    </w:p>
    <w:p w14:paraId="2724FF79" w14:textId="77777777" w:rsidR="00424A83" w:rsidRPr="00C30CE7" w:rsidRDefault="00424A83" w:rsidP="005F280C">
      <w:pPr>
        <w:pStyle w:val="a"/>
        <w:numPr>
          <w:ilvl w:val="0"/>
          <w:numId w:val="0"/>
        </w:numPr>
        <w:ind w:firstLine="709"/>
        <w:rPr>
          <w:color w:val="auto"/>
        </w:rPr>
      </w:pPr>
      <w:r w:rsidRPr="00C30CE7">
        <w:rPr>
          <w:color w:val="auto"/>
        </w:rPr>
        <w:t xml:space="preserve">2. </w:t>
      </w:r>
      <w:r w:rsidR="00A30C02" w:rsidRPr="00C30CE7">
        <w:rPr>
          <w:color w:val="auto"/>
        </w:rPr>
        <w:t xml:space="preserve">Оператор с помощью </w:t>
      </w:r>
      <w:r w:rsidRPr="00C30CE7">
        <w:rPr>
          <w:color w:val="auto"/>
        </w:rPr>
        <w:t xml:space="preserve">ИС МОТП </w:t>
      </w:r>
      <w:r w:rsidR="00A30C02" w:rsidRPr="00C30CE7">
        <w:rPr>
          <w:color w:val="auto"/>
        </w:rPr>
        <w:t>исполняет следующие фу</w:t>
      </w:r>
      <w:r w:rsidR="00954A45" w:rsidRPr="00C30CE7">
        <w:rPr>
          <w:color w:val="auto"/>
        </w:rPr>
        <w:t>нкц</w:t>
      </w:r>
      <w:r w:rsidR="00A30C02" w:rsidRPr="00C30CE7">
        <w:rPr>
          <w:color w:val="auto"/>
        </w:rPr>
        <w:t>ии</w:t>
      </w:r>
      <w:r w:rsidRPr="00C30CE7">
        <w:rPr>
          <w:color w:val="auto"/>
        </w:rPr>
        <w:t>:</w:t>
      </w:r>
    </w:p>
    <w:p w14:paraId="51699188" w14:textId="77777777" w:rsidR="00424A83" w:rsidRPr="00C30CE7" w:rsidRDefault="00046EB6" w:rsidP="005F280C">
      <w:pPr>
        <w:pStyle w:val="a"/>
        <w:numPr>
          <w:ilvl w:val="0"/>
          <w:numId w:val="0"/>
        </w:numPr>
        <w:ind w:firstLine="709"/>
        <w:rPr>
          <w:color w:val="auto"/>
        </w:rPr>
      </w:pPr>
      <w:r w:rsidRPr="00C30CE7">
        <w:rPr>
          <w:color w:val="auto"/>
        </w:rPr>
        <w:t>1</w:t>
      </w:r>
      <w:r w:rsidR="00424A83" w:rsidRPr="00C30CE7">
        <w:rPr>
          <w:color w:val="auto"/>
        </w:rPr>
        <w:t xml:space="preserve">) </w:t>
      </w:r>
      <w:r w:rsidR="00A30C02" w:rsidRPr="00C30CE7">
        <w:rPr>
          <w:color w:val="auto"/>
        </w:rPr>
        <w:t xml:space="preserve">ведет </w:t>
      </w:r>
      <w:r w:rsidR="00424A83" w:rsidRPr="00C30CE7">
        <w:rPr>
          <w:color w:val="auto"/>
        </w:rPr>
        <w:t>реестр участников Эксперимента</w:t>
      </w:r>
      <w:r w:rsidR="00A30C02" w:rsidRPr="00C30CE7">
        <w:rPr>
          <w:color w:val="auto"/>
        </w:rPr>
        <w:t>, являющихся субъектами обращения табачной продукции</w:t>
      </w:r>
      <w:r w:rsidR="00D70D88" w:rsidRPr="00C30CE7">
        <w:rPr>
          <w:color w:val="auto"/>
        </w:rPr>
        <w:t xml:space="preserve"> (далее – реестр участников)</w:t>
      </w:r>
      <w:r w:rsidR="00424A83" w:rsidRPr="00C30CE7">
        <w:rPr>
          <w:color w:val="auto"/>
        </w:rPr>
        <w:t>,</w:t>
      </w:r>
    </w:p>
    <w:p w14:paraId="5A0100AC" w14:textId="77777777" w:rsidR="00982DA3" w:rsidRPr="004D1EB8" w:rsidRDefault="00046EB6" w:rsidP="005F280C">
      <w:pPr>
        <w:pStyle w:val="a"/>
        <w:numPr>
          <w:ilvl w:val="0"/>
          <w:numId w:val="0"/>
        </w:numPr>
        <w:ind w:firstLine="709"/>
        <w:rPr>
          <w:strike/>
          <w:color w:val="auto"/>
        </w:rPr>
      </w:pPr>
      <w:r w:rsidRPr="00C30CE7">
        <w:rPr>
          <w:color w:val="auto"/>
        </w:rPr>
        <w:t xml:space="preserve">2) </w:t>
      </w:r>
      <w:r w:rsidR="00A30C02" w:rsidRPr="00C30CE7">
        <w:rPr>
          <w:color w:val="auto"/>
        </w:rPr>
        <w:t xml:space="preserve">ведет </w:t>
      </w:r>
      <w:r w:rsidRPr="00C30CE7">
        <w:rPr>
          <w:color w:val="auto"/>
        </w:rPr>
        <w:t xml:space="preserve">реестр табачной продукции, </w:t>
      </w:r>
      <w:r w:rsidR="00A30C02" w:rsidRPr="00C30CE7">
        <w:rPr>
          <w:color w:val="auto"/>
        </w:rPr>
        <w:t xml:space="preserve">обращение </w:t>
      </w:r>
      <w:r w:rsidRPr="00C30CE7">
        <w:rPr>
          <w:color w:val="auto"/>
        </w:rPr>
        <w:t>которой обеспечивают участники Эксперимента</w:t>
      </w:r>
      <w:r w:rsidR="00A30C02" w:rsidRPr="00C30CE7">
        <w:rPr>
          <w:color w:val="auto"/>
        </w:rPr>
        <w:t>, являющиеся субъектами обращения табачной продукции</w:t>
      </w:r>
      <w:r w:rsidR="00D70D88" w:rsidRPr="00C30CE7">
        <w:rPr>
          <w:color w:val="auto"/>
        </w:rPr>
        <w:t xml:space="preserve"> (далее – реестр продукции)</w:t>
      </w:r>
      <w:r w:rsidR="007346AA">
        <w:rPr>
          <w:color w:val="auto"/>
        </w:rPr>
        <w:t xml:space="preserve">. Этот реестр содержит по каждой товарной позиции </w:t>
      </w:r>
      <w:r w:rsidR="008114A3">
        <w:rPr>
          <w:color w:val="auto"/>
        </w:rPr>
        <w:t xml:space="preserve">наименование табачной продукции, </w:t>
      </w:r>
      <w:r w:rsidR="007346AA">
        <w:rPr>
          <w:color w:val="auto"/>
        </w:rPr>
        <w:t xml:space="preserve">код товара по стандарту </w:t>
      </w:r>
      <w:r w:rsidR="007346AA">
        <w:rPr>
          <w:color w:val="auto"/>
          <w:lang w:val="en-US"/>
        </w:rPr>
        <w:t>GS</w:t>
      </w:r>
      <w:r w:rsidR="007346AA" w:rsidRPr="00CF77EC">
        <w:rPr>
          <w:color w:val="auto"/>
        </w:rPr>
        <w:t>1</w:t>
      </w:r>
      <w:r w:rsidR="007346AA">
        <w:rPr>
          <w:color w:val="auto"/>
        </w:rPr>
        <w:t>, код группы товаров по Товарной номенклатуре внешнеэкономической деятельности</w:t>
      </w:r>
      <w:r w:rsidR="008114A3">
        <w:rPr>
          <w:color w:val="auto"/>
        </w:rPr>
        <w:t xml:space="preserve"> (ТНВЭД</w:t>
      </w:r>
      <w:r w:rsidR="00324DE4">
        <w:rPr>
          <w:color w:val="auto"/>
        </w:rPr>
        <w:t>)</w:t>
      </w:r>
      <w:r w:rsidR="00D07C52">
        <w:rPr>
          <w:color w:val="auto"/>
        </w:rPr>
        <w:t xml:space="preserve">, </w:t>
      </w:r>
      <w:r w:rsidR="00F77BEC">
        <w:rPr>
          <w:color w:val="auto"/>
        </w:rPr>
        <w:t xml:space="preserve">код продукции по Общероссийскому классификатору продукции по видам экономической деятельности (ОКПД2) ОК 034-2014 (КПЕС 2008) </w:t>
      </w:r>
      <w:r w:rsidR="00D07C52">
        <w:rPr>
          <w:color w:val="auto"/>
        </w:rPr>
        <w:t>максимальную розничную цену и период ее действия</w:t>
      </w:r>
      <w:r w:rsidR="000B7956">
        <w:rPr>
          <w:color w:val="auto"/>
        </w:rPr>
        <w:t>.</w:t>
      </w:r>
    </w:p>
    <w:p w14:paraId="7383A065" w14:textId="77777777" w:rsidR="00046EB6" w:rsidRPr="00C30CE7" w:rsidRDefault="00046EB6" w:rsidP="00046EB6">
      <w:pPr>
        <w:pStyle w:val="a"/>
        <w:numPr>
          <w:ilvl w:val="0"/>
          <w:numId w:val="0"/>
        </w:numPr>
        <w:ind w:firstLine="709"/>
        <w:rPr>
          <w:color w:val="auto"/>
        </w:rPr>
      </w:pPr>
      <w:r w:rsidRPr="00C30CE7">
        <w:rPr>
          <w:color w:val="auto"/>
        </w:rPr>
        <w:t xml:space="preserve">3) </w:t>
      </w:r>
      <w:r w:rsidR="00A30C02" w:rsidRPr="00C30CE7">
        <w:rPr>
          <w:color w:val="auto"/>
        </w:rPr>
        <w:t xml:space="preserve">ведет </w:t>
      </w:r>
      <w:r w:rsidRPr="00C30CE7">
        <w:rPr>
          <w:color w:val="auto"/>
        </w:rPr>
        <w:t>реестр средств идентификации</w:t>
      </w:r>
      <w:r w:rsidR="00D70D88" w:rsidRPr="00C30CE7">
        <w:rPr>
          <w:color w:val="auto"/>
        </w:rPr>
        <w:t xml:space="preserve"> (далее – реестр СИ)</w:t>
      </w:r>
      <w:r w:rsidR="007346AA">
        <w:rPr>
          <w:color w:val="auto"/>
        </w:rPr>
        <w:t xml:space="preserve">. Этот реестр содержит код товара и код идентификации </w:t>
      </w:r>
      <w:r w:rsidR="004B65C3">
        <w:rPr>
          <w:color w:val="auto"/>
        </w:rPr>
        <w:t>(</w:t>
      </w:r>
      <w:r w:rsidR="007346AA">
        <w:rPr>
          <w:color w:val="auto"/>
        </w:rPr>
        <w:t xml:space="preserve">табачной продукции, </w:t>
      </w:r>
      <w:r w:rsidR="004B65C3">
        <w:rPr>
          <w:color w:val="auto"/>
        </w:rPr>
        <w:t xml:space="preserve">а также сведения о </w:t>
      </w:r>
      <w:r w:rsidR="007346AA">
        <w:rPr>
          <w:color w:val="auto"/>
        </w:rPr>
        <w:t>статус</w:t>
      </w:r>
      <w:r w:rsidR="004B65C3">
        <w:rPr>
          <w:color w:val="auto"/>
        </w:rPr>
        <w:t>е соответствующей логистической единицы табачной продукции</w:t>
      </w:r>
      <w:r w:rsidR="007346AA">
        <w:rPr>
          <w:color w:val="auto"/>
        </w:rPr>
        <w:t xml:space="preserve"> в процессе </w:t>
      </w:r>
      <w:r w:rsidR="004B65C3">
        <w:rPr>
          <w:color w:val="auto"/>
        </w:rPr>
        <w:t xml:space="preserve">ее </w:t>
      </w:r>
      <w:r w:rsidR="007346AA">
        <w:rPr>
          <w:color w:val="auto"/>
        </w:rPr>
        <w:t>производства и оборота</w:t>
      </w:r>
      <w:r w:rsidR="004B65C3">
        <w:rPr>
          <w:color w:val="auto"/>
        </w:rPr>
        <w:t>.</w:t>
      </w:r>
      <w:r w:rsidR="007346AA">
        <w:rPr>
          <w:color w:val="auto"/>
        </w:rPr>
        <w:t xml:space="preserve"> </w:t>
      </w:r>
    </w:p>
    <w:p w14:paraId="1BAD41B3" w14:textId="20AFF0DA" w:rsidR="00424A83" w:rsidRPr="00C30CE7" w:rsidRDefault="00046EB6" w:rsidP="005F280C">
      <w:pPr>
        <w:pStyle w:val="a"/>
        <w:numPr>
          <w:ilvl w:val="0"/>
          <w:numId w:val="0"/>
        </w:numPr>
        <w:ind w:firstLine="709"/>
        <w:rPr>
          <w:color w:val="auto"/>
        </w:rPr>
      </w:pPr>
      <w:r w:rsidRPr="00C30CE7">
        <w:rPr>
          <w:color w:val="auto"/>
        </w:rPr>
        <w:lastRenderedPageBreak/>
        <w:t>4</w:t>
      </w:r>
      <w:r w:rsidR="00424A83" w:rsidRPr="00C30CE7">
        <w:rPr>
          <w:color w:val="auto"/>
        </w:rPr>
        <w:t xml:space="preserve">) </w:t>
      </w:r>
      <w:r w:rsidRPr="00C30CE7">
        <w:rPr>
          <w:color w:val="auto"/>
        </w:rPr>
        <w:t>предоставл</w:t>
      </w:r>
      <w:r w:rsidR="00A30C02" w:rsidRPr="00C30CE7">
        <w:rPr>
          <w:color w:val="auto"/>
        </w:rPr>
        <w:t>яет</w:t>
      </w:r>
      <w:r w:rsidRPr="00C30CE7">
        <w:rPr>
          <w:color w:val="auto"/>
        </w:rPr>
        <w:t xml:space="preserve"> участникам Эксперимента, в том числе федеральным органам исполнительной власти, </w:t>
      </w:r>
      <w:r w:rsidR="00324DE4">
        <w:rPr>
          <w:color w:val="auto"/>
        </w:rPr>
        <w:t>сведения</w:t>
      </w:r>
      <w:ins w:id="286" w:author="Никольский Сергей" w:date="2018-02-22T15:19:00Z">
        <w:r w:rsidR="00985E72">
          <w:rPr>
            <w:color w:val="auto"/>
          </w:rPr>
          <w:t>,</w:t>
        </w:r>
      </w:ins>
      <w:r w:rsidR="00324DE4">
        <w:rPr>
          <w:color w:val="auto"/>
        </w:rPr>
        <w:t xml:space="preserve"> </w:t>
      </w:r>
      <w:r w:rsidRPr="00C30CE7">
        <w:rPr>
          <w:color w:val="auto"/>
        </w:rPr>
        <w:t>содержащи</w:t>
      </w:r>
      <w:r w:rsidR="001068F8" w:rsidRPr="00C30CE7">
        <w:rPr>
          <w:color w:val="auto"/>
        </w:rPr>
        <w:t>е</w:t>
      </w:r>
      <w:r w:rsidRPr="00C30CE7">
        <w:rPr>
          <w:color w:val="auto"/>
        </w:rPr>
        <w:t>ся в</w:t>
      </w:r>
      <w:r w:rsidR="001068F8" w:rsidRPr="00C30CE7">
        <w:rPr>
          <w:color w:val="auto"/>
        </w:rPr>
        <w:t xml:space="preserve"> реестрах</w:t>
      </w:r>
      <w:ins w:id="287" w:author="Никольский Сергей" w:date="2018-03-26T10:52:00Z">
        <w:r w:rsidR="00027B74">
          <w:rPr>
            <w:color w:val="auto"/>
          </w:rPr>
          <w:t>,</w:t>
        </w:r>
      </w:ins>
      <w:r w:rsidR="001068F8" w:rsidRPr="00C30CE7">
        <w:rPr>
          <w:color w:val="auto"/>
        </w:rPr>
        <w:t xml:space="preserve"> </w:t>
      </w:r>
      <w:r w:rsidRPr="00C30CE7">
        <w:rPr>
          <w:color w:val="auto"/>
        </w:rPr>
        <w:t>в рамках компетенции этих участников.</w:t>
      </w:r>
    </w:p>
    <w:p w14:paraId="60BE1F01" w14:textId="699CF167" w:rsidR="00AB0DC3" w:rsidRPr="00C30CE7" w:rsidRDefault="00AB0DC3" w:rsidP="005F280C">
      <w:pPr>
        <w:pStyle w:val="a"/>
        <w:numPr>
          <w:ilvl w:val="0"/>
          <w:numId w:val="0"/>
        </w:numPr>
        <w:ind w:firstLine="709"/>
        <w:rPr>
          <w:color w:val="auto"/>
        </w:rPr>
      </w:pPr>
      <w:r w:rsidRPr="00324DE4">
        <w:rPr>
          <w:color w:val="auto"/>
        </w:rPr>
        <w:t>5) предоставл</w:t>
      </w:r>
      <w:r w:rsidR="001068F8" w:rsidRPr="00324DE4">
        <w:rPr>
          <w:color w:val="auto"/>
        </w:rPr>
        <w:t>яет</w:t>
      </w:r>
      <w:r w:rsidRPr="00324DE4">
        <w:rPr>
          <w:color w:val="auto"/>
        </w:rPr>
        <w:t xml:space="preserve"> потребителям табачной продукции информаци</w:t>
      </w:r>
      <w:r w:rsidR="001068F8" w:rsidRPr="00324DE4">
        <w:rPr>
          <w:color w:val="auto"/>
        </w:rPr>
        <w:t>ю</w:t>
      </w:r>
      <w:r w:rsidRPr="00324DE4">
        <w:rPr>
          <w:color w:val="auto"/>
        </w:rPr>
        <w:t xml:space="preserve"> о содержании средства идентификации потребительской упаковки табачной продукции</w:t>
      </w:r>
      <w:r w:rsidR="004B65C3" w:rsidRPr="00324DE4">
        <w:rPr>
          <w:color w:val="auto"/>
        </w:rPr>
        <w:t xml:space="preserve"> и </w:t>
      </w:r>
      <w:ins w:id="288" w:author="Никольский Сергей" w:date="2018-04-17T15:01:00Z">
        <w:r w:rsidR="00FC3421">
          <w:rPr>
            <w:color w:val="auto"/>
          </w:rPr>
          <w:t xml:space="preserve">ее </w:t>
        </w:r>
      </w:ins>
      <w:r w:rsidR="004B65C3" w:rsidRPr="00324DE4">
        <w:rPr>
          <w:color w:val="auto"/>
        </w:rPr>
        <w:t xml:space="preserve">статусе </w:t>
      </w:r>
      <w:del w:id="289" w:author="Никольский Сергей" w:date="2018-04-17T15:02:00Z">
        <w:r w:rsidR="004B65C3" w:rsidRPr="00324DE4" w:rsidDel="00FC3421">
          <w:rPr>
            <w:color w:val="auto"/>
          </w:rPr>
          <w:delText xml:space="preserve">соответствующей логистической единицы табачной продукции </w:delText>
        </w:r>
      </w:del>
      <w:r w:rsidR="004B65C3" w:rsidRPr="00324DE4">
        <w:rPr>
          <w:color w:val="auto"/>
        </w:rPr>
        <w:t>в процессе ее производства и оборота</w:t>
      </w:r>
      <w:r w:rsidRPr="00324DE4">
        <w:rPr>
          <w:color w:val="auto"/>
        </w:rPr>
        <w:t>.</w:t>
      </w:r>
    </w:p>
    <w:p w14:paraId="78B8654B" w14:textId="624EBA5C" w:rsidR="000F43F1" w:rsidRPr="00C30CE7" w:rsidRDefault="000F43F1" w:rsidP="005F280C">
      <w:pPr>
        <w:pStyle w:val="a"/>
        <w:numPr>
          <w:ilvl w:val="0"/>
          <w:numId w:val="0"/>
        </w:numPr>
        <w:ind w:firstLine="709"/>
        <w:rPr>
          <w:color w:val="auto"/>
        </w:rPr>
      </w:pPr>
      <w:r w:rsidRPr="00C30CE7">
        <w:rPr>
          <w:color w:val="auto"/>
        </w:rPr>
        <w:t xml:space="preserve">3. Взаимодействие участников Эксперимента с </w:t>
      </w:r>
      <w:r w:rsidR="00EA5E26" w:rsidRPr="00C30CE7">
        <w:rPr>
          <w:color w:val="auto"/>
        </w:rPr>
        <w:t xml:space="preserve">Оператором </w:t>
      </w:r>
      <w:r w:rsidRPr="00C30CE7">
        <w:rPr>
          <w:color w:val="auto"/>
        </w:rPr>
        <w:t xml:space="preserve">ИС МОТП осуществляется путем </w:t>
      </w:r>
      <w:r w:rsidR="00DC33B6" w:rsidRPr="00C30CE7">
        <w:rPr>
          <w:color w:val="auto"/>
        </w:rPr>
        <w:t xml:space="preserve">обмена </w:t>
      </w:r>
      <w:r w:rsidRPr="00C30CE7">
        <w:rPr>
          <w:color w:val="auto"/>
        </w:rPr>
        <w:t>электронны</w:t>
      </w:r>
      <w:r w:rsidR="00DC33B6" w:rsidRPr="00C30CE7">
        <w:rPr>
          <w:color w:val="auto"/>
        </w:rPr>
        <w:t>ми</w:t>
      </w:r>
      <w:r w:rsidRPr="00C30CE7">
        <w:rPr>
          <w:color w:val="auto"/>
        </w:rPr>
        <w:t xml:space="preserve"> документ</w:t>
      </w:r>
      <w:r w:rsidR="00DC33B6" w:rsidRPr="00C30CE7">
        <w:rPr>
          <w:color w:val="auto"/>
        </w:rPr>
        <w:t>ами</w:t>
      </w:r>
      <w:r w:rsidRPr="00C30CE7">
        <w:rPr>
          <w:color w:val="auto"/>
        </w:rPr>
        <w:t xml:space="preserve">, </w:t>
      </w:r>
      <w:r w:rsidR="00F52073" w:rsidRPr="00C30CE7">
        <w:rPr>
          <w:color w:val="auto"/>
        </w:rPr>
        <w:t xml:space="preserve">подписанными </w:t>
      </w:r>
      <w:r w:rsidRPr="00C30CE7">
        <w:rPr>
          <w:color w:val="auto"/>
        </w:rPr>
        <w:t xml:space="preserve">усиленной квалифицированной </w:t>
      </w:r>
      <w:r w:rsidR="005A39E8">
        <w:rPr>
          <w:color w:val="auto"/>
        </w:rPr>
        <w:t>электронной</w:t>
      </w:r>
      <w:r w:rsidRPr="00C30CE7">
        <w:rPr>
          <w:color w:val="auto"/>
        </w:rPr>
        <w:t xml:space="preserve"> подписью участника Эксперимента</w:t>
      </w:r>
      <w:r w:rsidR="00884BB8">
        <w:rPr>
          <w:color w:val="auto"/>
        </w:rPr>
        <w:t>.</w:t>
      </w:r>
      <w:r w:rsidR="00BA222E" w:rsidRPr="00C30CE7">
        <w:rPr>
          <w:color w:val="auto"/>
        </w:rPr>
        <w:t xml:space="preserve"> </w:t>
      </w:r>
    </w:p>
    <w:p w14:paraId="5512D8B8" w14:textId="7A50B459" w:rsidR="000F43F1" w:rsidRPr="00C30CE7" w:rsidRDefault="000F43F1" w:rsidP="005F280C">
      <w:pPr>
        <w:pStyle w:val="a"/>
        <w:numPr>
          <w:ilvl w:val="0"/>
          <w:numId w:val="0"/>
        </w:numPr>
        <w:ind w:firstLine="709"/>
        <w:rPr>
          <w:color w:val="auto"/>
        </w:rPr>
      </w:pPr>
      <w:r w:rsidRPr="00C30CE7">
        <w:rPr>
          <w:color w:val="auto"/>
        </w:rPr>
        <w:t xml:space="preserve">4. </w:t>
      </w:r>
      <w:r w:rsidR="006331EC">
        <w:rPr>
          <w:color w:val="auto"/>
        </w:rPr>
        <w:t>Обмен электронными документами осуществляется</w:t>
      </w:r>
      <w:r w:rsidRPr="00C30CE7">
        <w:rPr>
          <w:color w:val="auto"/>
        </w:rPr>
        <w:t xml:space="preserve"> </w:t>
      </w:r>
      <w:r w:rsidR="001068F8" w:rsidRPr="00C30CE7">
        <w:rPr>
          <w:color w:val="auto"/>
        </w:rPr>
        <w:t xml:space="preserve">как </w:t>
      </w:r>
      <w:r w:rsidRPr="00C30CE7">
        <w:rPr>
          <w:color w:val="auto"/>
        </w:rPr>
        <w:t>по каналам связи</w:t>
      </w:r>
      <w:r w:rsidR="001068F8" w:rsidRPr="00C30CE7">
        <w:rPr>
          <w:color w:val="auto"/>
        </w:rPr>
        <w:t xml:space="preserve">, так и </w:t>
      </w:r>
      <w:r w:rsidRPr="00C30CE7">
        <w:rPr>
          <w:color w:val="auto"/>
        </w:rPr>
        <w:t xml:space="preserve">посредством обращения к специальному информационному сервису в сети «Интернет», предоставляемому </w:t>
      </w:r>
      <w:r w:rsidR="00EA5E26" w:rsidRPr="00C30CE7">
        <w:rPr>
          <w:color w:val="auto"/>
        </w:rPr>
        <w:t xml:space="preserve">Оператором </w:t>
      </w:r>
      <w:r w:rsidRPr="00C30CE7">
        <w:rPr>
          <w:color w:val="auto"/>
        </w:rPr>
        <w:t>участнику Эксперимента (далее – личный кабинет).</w:t>
      </w:r>
    </w:p>
    <w:p w14:paraId="4F10E907" w14:textId="71AD7A59" w:rsidR="00D43642" w:rsidRDefault="006331EC" w:rsidP="005F280C">
      <w:pPr>
        <w:pStyle w:val="a"/>
        <w:numPr>
          <w:ilvl w:val="0"/>
          <w:numId w:val="0"/>
        </w:numPr>
        <w:ind w:firstLine="709"/>
        <w:rPr>
          <w:color w:val="auto"/>
        </w:rPr>
      </w:pPr>
      <w:r>
        <w:rPr>
          <w:color w:val="auto"/>
        </w:rPr>
        <w:t>5</w:t>
      </w:r>
      <w:r w:rsidR="00476D5D" w:rsidRPr="00C30CE7">
        <w:rPr>
          <w:color w:val="auto"/>
        </w:rPr>
        <w:t xml:space="preserve">. </w:t>
      </w:r>
      <w:r w:rsidR="00F52BF8">
        <w:rPr>
          <w:color w:val="auto"/>
        </w:rPr>
        <w:t>Соответствие</w:t>
      </w:r>
      <w:r w:rsidR="00F52BF8" w:rsidRPr="00C30CE7">
        <w:rPr>
          <w:color w:val="auto"/>
        </w:rPr>
        <w:t xml:space="preserve"> </w:t>
      </w:r>
      <w:r w:rsidR="00476D5D" w:rsidRPr="00C30CE7">
        <w:rPr>
          <w:color w:val="auto"/>
        </w:rPr>
        <w:t>сведений, содержащихся в электронных документах</w:t>
      </w:r>
      <w:r w:rsidR="00835E6D">
        <w:rPr>
          <w:color w:val="auto"/>
        </w:rPr>
        <w:t>,</w:t>
      </w:r>
      <w:r w:rsidR="00476D5D" w:rsidRPr="00C30CE7">
        <w:rPr>
          <w:color w:val="auto"/>
        </w:rPr>
        <w:t xml:space="preserve"> </w:t>
      </w:r>
      <w:r w:rsidR="00F52BF8">
        <w:rPr>
          <w:color w:val="auto"/>
        </w:rPr>
        <w:t>в том числе сформированных</w:t>
      </w:r>
      <w:r w:rsidR="00476D5D" w:rsidRPr="00C30CE7">
        <w:rPr>
          <w:color w:val="auto"/>
        </w:rPr>
        <w:t xml:space="preserve"> участниками Эксперимента в личном кабинете</w:t>
      </w:r>
      <w:r w:rsidR="00835E6D">
        <w:rPr>
          <w:color w:val="auto"/>
        </w:rPr>
        <w:t>,</w:t>
      </w:r>
      <w:r>
        <w:rPr>
          <w:color w:val="auto"/>
        </w:rPr>
        <w:t xml:space="preserve"> </w:t>
      </w:r>
      <w:r w:rsidR="00F52BF8">
        <w:rPr>
          <w:color w:val="auto"/>
        </w:rPr>
        <w:t xml:space="preserve">установленным в соответствии с </w:t>
      </w:r>
      <w:r w:rsidR="00F57BAA">
        <w:rPr>
          <w:color w:val="auto"/>
        </w:rPr>
        <w:t>п</w:t>
      </w:r>
      <w:r w:rsidR="00835E6D">
        <w:rPr>
          <w:color w:val="auto"/>
        </w:rPr>
        <w:t>од</w:t>
      </w:r>
      <w:r w:rsidR="00F57BAA">
        <w:rPr>
          <w:color w:val="auto"/>
        </w:rPr>
        <w:t>п</w:t>
      </w:r>
      <w:r w:rsidR="00835E6D">
        <w:rPr>
          <w:color w:val="auto"/>
        </w:rPr>
        <w:t xml:space="preserve">унктом </w:t>
      </w:r>
      <w:r w:rsidR="00F57BAA">
        <w:rPr>
          <w:color w:val="auto"/>
        </w:rPr>
        <w:t>17</w:t>
      </w:r>
      <w:r w:rsidR="00835E6D">
        <w:rPr>
          <w:color w:val="auto"/>
        </w:rPr>
        <w:t xml:space="preserve">) пункта 6 раздела </w:t>
      </w:r>
      <w:r w:rsidR="00835E6D">
        <w:rPr>
          <w:color w:val="auto"/>
          <w:lang w:val="en-US"/>
        </w:rPr>
        <w:t>I</w:t>
      </w:r>
      <w:r w:rsidR="00F57BAA">
        <w:rPr>
          <w:color w:val="auto"/>
        </w:rPr>
        <w:t xml:space="preserve"> </w:t>
      </w:r>
      <w:r w:rsidR="00835E6D">
        <w:rPr>
          <w:color w:val="auto"/>
        </w:rPr>
        <w:t xml:space="preserve">настоящих Методических </w:t>
      </w:r>
      <w:r w:rsidR="009D57F4">
        <w:rPr>
          <w:color w:val="auto"/>
        </w:rPr>
        <w:t xml:space="preserve">рекомендаций </w:t>
      </w:r>
      <w:r w:rsidR="00F52BF8">
        <w:rPr>
          <w:color w:val="auto"/>
        </w:rPr>
        <w:t>требованиям</w:t>
      </w:r>
      <w:r w:rsidR="00D43642">
        <w:rPr>
          <w:color w:val="auto"/>
        </w:rPr>
        <w:t xml:space="preserve"> (далее</w:t>
      </w:r>
      <w:r w:rsidR="003363B3">
        <w:rPr>
          <w:color w:val="auto"/>
        </w:rPr>
        <w:t xml:space="preserve"> – </w:t>
      </w:r>
      <w:r w:rsidR="00D43642">
        <w:rPr>
          <w:color w:val="auto"/>
        </w:rPr>
        <w:t>корректность сведений)</w:t>
      </w:r>
      <w:r w:rsidR="00F52BF8">
        <w:rPr>
          <w:color w:val="auto"/>
        </w:rPr>
        <w:t>,</w:t>
      </w:r>
      <w:r w:rsidR="00281244">
        <w:rPr>
          <w:color w:val="auto"/>
        </w:rPr>
        <w:t xml:space="preserve"> </w:t>
      </w:r>
      <w:r w:rsidR="00F52BF8">
        <w:rPr>
          <w:color w:val="auto"/>
        </w:rPr>
        <w:t>проверяется</w:t>
      </w:r>
      <w:r>
        <w:rPr>
          <w:color w:val="auto"/>
        </w:rPr>
        <w:t xml:space="preserve"> автоматическ</w:t>
      </w:r>
      <w:r w:rsidR="00F52BF8">
        <w:rPr>
          <w:color w:val="auto"/>
        </w:rPr>
        <w:t>и</w:t>
      </w:r>
      <w:r w:rsidR="00CD17A9">
        <w:rPr>
          <w:color w:val="auto"/>
        </w:rPr>
        <w:t xml:space="preserve"> </w:t>
      </w:r>
      <w:r>
        <w:rPr>
          <w:color w:val="auto"/>
        </w:rPr>
        <w:t>средствами ИС МОТП</w:t>
      </w:r>
      <w:r w:rsidR="00476D5D" w:rsidRPr="00C30CE7">
        <w:rPr>
          <w:color w:val="auto"/>
        </w:rPr>
        <w:t xml:space="preserve">. </w:t>
      </w:r>
    </w:p>
    <w:p w14:paraId="56C897BE" w14:textId="7B8B3BDB" w:rsidR="00476D5D" w:rsidRDefault="00CD17A9" w:rsidP="005F280C">
      <w:pPr>
        <w:pStyle w:val="a"/>
        <w:numPr>
          <w:ilvl w:val="0"/>
          <w:numId w:val="0"/>
        </w:numPr>
        <w:ind w:firstLine="709"/>
        <w:rPr>
          <w:color w:val="auto"/>
        </w:rPr>
      </w:pPr>
      <w:r>
        <w:rPr>
          <w:color w:val="auto"/>
        </w:rPr>
        <w:t xml:space="preserve">В случае предоставления </w:t>
      </w:r>
      <w:r w:rsidR="00F52BF8">
        <w:rPr>
          <w:color w:val="auto"/>
        </w:rPr>
        <w:t xml:space="preserve">участниками Эксперимента </w:t>
      </w:r>
      <w:r>
        <w:rPr>
          <w:color w:val="auto"/>
        </w:rPr>
        <w:t xml:space="preserve">некорректных сведений </w:t>
      </w:r>
      <w:r w:rsidR="00AA4EB1">
        <w:rPr>
          <w:color w:val="auto"/>
        </w:rPr>
        <w:t xml:space="preserve">Оператор </w:t>
      </w:r>
      <w:r>
        <w:rPr>
          <w:color w:val="auto"/>
        </w:rPr>
        <w:t xml:space="preserve">ИС МОТП направляет </w:t>
      </w:r>
      <w:r w:rsidR="00F52BF8">
        <w:rPr>
          <w:color w:val="auto"/>
        </w:rPr>
        <w:t xml:space="preserve">участнику Эксперимента </w:t>
      </w:r>
      <w:r>
        <w:rPr>
          <w:color w:val="auto"/>
        </w:rPr>
        <w:t>уведомление</w:t>
      </w:r>
      <w:r w:rsidR="00D43642">
        <w:rPr>
          <w:color w:val="auto"/>
        </w:rPr>
        <w:t xml:space="preserve"> с указанием выявленного несоответствия</w:t>
      </w:r>
      <w:r>
        <w:rPr>
          <w:color w:val="auto"/>
        </w:rPr>
        <w:t>.</w:t>
      </w:r>
    </w:p>
    <w:p w14:paraId="68724AEF" w14:textId="1722B11C" w:rsidR="00D43642" w:rsidRPr="00C30CE7" w:rsidRDefault="00D43642" w:rsidP="005F280C">
      <w:pPr>
        <w:pStyle w:val="a"/>
        <w:numPr>
          <w:ilvl w:val="0"/>
          <w:numId w:val="0"/>
        </w:numPr>
        <w:ind w:firstLine="709"/>
        <w:rPr>
          <w:color w:val="auto"/>
        </w:rPr>
      </w:pPr>
      <w:r>
        <w:rPr>
          <w:color w:val="auto"/>
        </w:rPr>
        <w:t xml:space="preserve">В случае предоставления участниками Эксперимента корректных сведений </w:t>
      </w:r>
      <w:r w:rsidR="00AA4EB1">
        <w:rPr>
          <w:color w:val="auto"/>
        </w:rPr>
        <w:t>Оператор</w:t>
      </w:r>
      <w:r>
        <w:rPr>
          <w:color w:val="auto"/>
        </w:rPr>
        <w:t xml:space="preserve"> ИС МОТП направляет участнику Эксперимента уведомление о включении сведений в ИС МОПТ.</w:t>
      </w:r>
    </w:p>
    <w:p w14:paraId="03B196C8" w14:textId="689E0757" w:rsidR="00DE2D88" w:rsidRDefault="00D43642" w:rsidP="005F280C">
      <w:pPr>
        <w:pStyle w:val="a"/>
        <w:numPr>
          <w:ilvl w:val="0"/>
          <w:numId w:val="0"/>
        </w:numPr>
        <w:ind w:firstLine="709"/>
        <w:rPr>
          <w:color w:val="auto"/>
        </w:rPr>
      </w:pPr>
      <w:r>
        <w:rPr>
          <w:color w:val="auto"/>
        </w:rPr>
        <w:t>Уведомления, указанные в настоящем разделе</w:t>
      </w:r>
      <w:r w:rsidR="000534F9">
        <w:rPr>
          <w:color w:val="auto"/>
        </w:rPr>
        <w:t>,</w:t>
      </w:r>
      <w:r>
        <w:rPr>
          <w:color w:val="auto"/>
        </w:rPr>
        <w:t xml:space="preserve"> направляются Оператором </w:t>
      </w:r>
      <w:r w:rsidR="0075372A">
        <w:rPr>
          <w:color w:val="auto"/>
        </w:rPr>
        <w:t xml:space="preserve">участнику </w:t>
      </w:r>
      <w:r>
        <w:rPr>
          <w:color w:val="auto"/>
        </w:rPr>
        <w:t>эксперимента автоматически, в течение 2 часов с момента получения документа, е</w:t>
      </w:r>
      <w:r w:rsidR="00B40C56" w:rsidRPr="00C30CE7">
        <w:rPr>
          <w:color w:val="auto"/>
        </w:rPr>
        <w:t xml:space="preserve">сли раздел </w:t>
      </w:r>
      <w:r w:rsidR="00B40C56" w:rsidRPr="00C30CE7">
        <w:rPr>
          <w:color w:val="auto"/>
          <w:lang w:val="en-US"/>
        </w:rPr>
        <w:t>V</w:t>
      </w:r>
      <w:r w:rsidR="00B40C56" w:rsidRPr="00C30CE7">
        <w:rPr>
          <w:color w:val="auto"/>
        </w:rPr>
        <w:t xml:space="preserve"> не содержит указания на </w:t>
      </w:r>
      <w:r>
        <w:rPr>
          <w:color w:val="auto"/>
        </w:rPr>
        <w:t xml:space="preserve">иной </w:t>
      </w:r>
      <w:r w:rsidR="006331EC">
        <w:rPr>
          <w:color w:val="auto"/>
        </w:rPr>
        <w:t>срок</w:t>
      </w:r>
      <w:r w:rsidR="00B40C56" w:rsidRPr="00C30CE7">
        <w:rPr>
          <w:color w:val="auto"/>
        </w:rPr>
        <w:t xml:space="preserve"> </w:t>
      </w:r>
      <w:r w:rsidR="00F52BF8">
        <w:rPr>
          <w:color w:val="auto"/>
        </w:rPr>
        <w:t>направления уведомления</w:t>
      </w:r>
      <w:r w:rsidR="00B40C56" w:rsidRPr="00C30CE7">
        <w:rPr>
          <w:color w:val="auto"/>
        </w:rPr>
        <w:t>.</w:t>
      </w:r>
    </w:p>
    <w:p w14:paraId="4EF235F8" w14:textId="77777777" w:rsidR="00D43642" w:rsidRPr="00C30CE7" w:rsidRDefault="00D43642" w:rsidP="005F280C">
      <w:pPr>
        <w:pStyle w:val="a"/>
        <w:numPr>
          <w:ilvl w:val="0"/>
          <w:numId w:val="0"/>
        </w:numPr>
        <w:ind w:firstLine="709"/>
        <w:rPr>
          <w:color w:val="auto"/>
        </w:rPr>
      </w:pPr>
      <w:r>
        <w:rPr>
          <w:color w:val="auto"/>
        </w:rPr>
        <w:lastRenderedPageBreak/>
        <w:t>Уведомления должны быть подписаны усиленной квалифицированной электронной подписью</w:t>
      </w:r>
      <w:r w:rsidR="00E75CC5">
        <w:rPr>
          <w:color w:val="auto"/>
        </w:rPr>
        <w:t xml:space="preserve"> Оператора</w:t>
      </w:r>
      <w:r>
        <w:rPr>
          <w:color w:val="auto"/>
        </w:rPr>
        <w:t xml:space="preserve"> ИС МОТП.</w:t>
      </w:r>
    </w:p>
    <w:p w14:paraId="3D0D5797" w14:textId="77777777" w:rsidR="005A05C3" w:rsidRPr="00C30CE7" w:rsidRDefault="005A05C3" w:rsidP="005F280C">
      <w:pPr>
        <w:pStyle w:val="a"/>
        <w:numPr>
          <w:ilvl w:val="0"/>
          <w:numId w:val="0"/>
        </w:numPr>
        <w:ind w:firstLine="709"/>
        <w:rPr>
          <w:color w:val="auto"/>
        </w:rPr>
      </w:pPr>
    </w:p>
    <w:p w14:paraId="43E6164B" w14:textId="752EEE8F" w:rsidR="005A05C3" w:rsidRPr="005371DD" w:rsidRDefault="005A05C3" w:rsidP="00E87052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30CE7">
        <w:rPr>
          <w:rFonts w:ascii="Times New Roman" w:hAnsi="Times New Roman" w:cs="Times New Roman"/>
          <w:b/>
          <w:color w:val="auto"/>
          <w:sz w:val="28"/>
          <w:szCs w:val="28"/>
        </w:rPr>
        <w:t>V. Порядок регистрации участников Эксперимента</w:t>
      </w:r>
      <w:r w:rsidR="00037928" w:rsidRPr="00C30CE7">
        <w:rPr>
          <w:rFonts w:ascii="Times New Roman" w:hAnsi="Times New Roman" w:cs="Times New Roman"/>
          <w:b/>
          <w:color w:val="auto"/>
          <w:sz w:val="28"/>
          <w:szCs w:val="28"/>
        </w:rPr>
        <w:t>, являющихся субъектами обращения табачной продукции,</w:t>
      </w:r>
      <w:r w:rsidRPr="00C30CE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</w:t>
      </w:r>
      <w:r w:rsidR="00F57BAA">
        <w:rPr>
          <w:rFonts w:ascii="Times New Roman" w:hAnsi="Times New Roman" w:cs="Times New Roman"/>
          <w:b/>
          <w:color w:val="auto"/>
          <w:sz w:val="28"/>
          <w:szCs w:val="28"/>
        </w:rPr>
        <w:t>мониторинга оборота</w:t>
      </w:r>
      <w:r w:rsidR="009D57F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</w:t>
      </w:r>
      <w:r w:rsidR="00F57BA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C30CE7">
        <w:rPr>
          <w:rFonts w:ascii="Times New Roman" w:hAnsi="Times New Roman" w:cs="Times New Roman"/>
          <w:b/>
          <w:color w:val="auto"/>
          <w:sz w:val="28"/>
          <w:szCs w:val="28"/>
        </w:rPr>
        <w:t>производства и табачной продукции</w:t>
      </w:r>
    </w:p>
    <w:p w14:paraId="1F814EC2" w14:textId="77777777" w:rsidR="00046EB6" w:rsidRPr="00C30CE7" w:rsidRDefault="005A05C3" w:rsidP="00E87052">
      <w:pPr>
        <w:pStyle w:val="a"/>
        <w:keepNext/>
        <w:numPr>
          <w:ilvl w:val="0"/>
          <w:numId w:val="0"/>
        </w:numPr>
        <w:ind w:firstLine="709"/>
        <w:rPr>
          <w:color w:val="auto"/>
        </w:rPr>
      </w:pPr>
      <w:r w:rsidRPr="00C30CE7">
        <w:rPr>
          <w:color w:val="auto"/>
        </w:rPr>
        <w:t>1</w:t>
      </w:r>
      <w:r w:rsidR="00046EB6" w:rsidRPr="00C30CE7">
        <w:rPr>
          <w:color w:val="auto"/>
        </w:rPr>
        <w:t xml:space="preserve">. </w:t>
      </w:r>
      <w:r w:rsidRPr="00C30CE7">
        <w:rPr>
          <w:color w:val="auto"/>
        </w:rPr>
        <w:t>Порядок регистрации участников Эксперимента</w:t>
      </w:r>
      <w:r w:rsidR="00037928" w:rsidRPr="00C30CE7">
        <w:rPr>
          <w:color w:val="auto"/>
        </w:rPr>
        <w:t>, являющихся субъектами обращения табачной продукции</w:t>
      </w:r>
      <w:r w:rsidR="00CC1CC7" w:rsidRPr="00C30CE7">
        <w:rPr>
          <w:color w:val="auto"/>
        </w:rPr>
        <w:t>, изменения и уточнения поданных ранее ими сведений, а также исключения участника из Эксперимента.</w:t>
      </w:r>
    </w:p>
    <w:p w14:paraId="3EB739C6" w14:textId="243CADD0" w:rsidR="00D70D88" w:rsidRPr="00C30CE7" w:rsidRDefault="005A05C3" w:rsidP="005F280C">
      <w:pPr>
        <w:pStyle w:val="a"/>
        <w:numPr>
          <w:ilvl w:val="0"/>
          <w:numId w:val="0"/>
        </w:numPr>
        <w:ind w:firstLine="709"/>
      </w:pPr>
      <w:r w:rsidRPr="00C30CE7">
        <w:rPr>
          <w:color w:val="auto"/>
        </w:rPr>
        <w:t>1</w:t>
      </w:r>
      <w:r w:rsidR="00D70D88" w:rsidRPr="00C30CE7">
        <w:rPr>
          <w:color w:val="auto"/>
        </w:rPr>
        <w:t xml:space="preserve">) </w:t>
      </w:r>
      <w:r w:rsidR="00D70D88" w:rsidRPr="00C30CE7">
        <w:t>Для включения сведений в реестр участников юридическое или физическое лицо, зарегистрированное в качестве индивидуального предпринимателя,</w:t>
      </w:r>
      <w:r w:rsidR="00910CA4" w:rsidRPr="00C30CE7">
        <w:t xml:space="preserve"> </w:t>
      </w:r>
      <w:r w:rsidR="005666ED">
        <w:t xml:space="preserve">изъявившее желание </w:t>
      </w:r>
      <w:r w:rsidR="00910CA4" w:rsidRPr="00C30CE7">
        <w:t>участв</w:t>
      </w:r>
      <w:r w:rsidR="005666ED">
        <w:t>овать</w:t>
      </w:r>
      <w:r w:rsidR="00910CA4" w:rsidRPr="00C30CE7">
        <w:t xml:space="preserve"> в Эксперименте,</w:t>
      </w:r>
      <w:r w:rsidR="00D70D88" w:rsidRPr="00C30CE7">
        <w:t xml:space="preserve"> направляет Оператору ИС МОТП заявление</w:t>
      </w:r>
      <w:r w:rsidR="00DC33B6" w:rsidRPr="00C30CE7">
        <w:t xml:space="preserve"> по каналам связи либо </w:t>
      </w:r>
      <w:r w:rsidR="005666ED">
        <w:t>формирует</w:t>
      </w:r>
      <w:r w:rsidR="005666ED" w:rsidRPr="00C30CE7">
        <w:t xml:space="preserve"> </w:t>
      </w:r>
      <w:r w:rsidR="00DC33B6" w:rsidRPr="00C30CE7">
        <w:t>его на сайте оператора ИС МОТП</w:t>
      </w:r>
      <w:r w:rsidR="00910CA4" w:rsidRPr="00C30CE7">
        <w:t>.</w:t>
      </w:r>
    </w:p>
    <w:p w14:paraId="16303DD8" w14:textId="650022E4" w:rsidR="005F2766" w:rsidRPr="00C30CE7" w:rsidRDefault="00037928" w:rsidP="005F280C">
      <w:pPr>
        <w:pStyle w:val="a"/>
        <w:numPr>
          <w:ilvl w:val="0"/>
          <w:numId w:val="0"/>
        </w:numPr>
        <w:ind w:firstLine="709"/>
      </w:pPr>
      <w:r w:rsidRPr="00C30CE7">
        <w:t>а</w:t>
      </w:r>
      <w:r w:rsidR="005F2766" w:rsidRPr="00C30CE7">
        <w:t>) Заявление участника Эксперимента</w:t>
      </w:r>
      <w:r w:rsidR="00751D7A">
        <w:t xml:space="preserve">, являющегося </w:t>
      </w:r>
      <w:r w:rsidR="00751D7A" w:rsidRPr="00C30CE7">
        <w:t>производител</w:t>
      </w:r>
      <w:r w:rsidR="00751D7A">
        <w:t xml:space="preserve">ем </w:t>
      </w:r>
      <w:del w:id="290" w:author="Никольский Сергей" w:date="2018-04-24T09:51:00Z">
        <w:r w:rsidR="00751D7A" w:rsidDel="002D5848">
          <w:delText>или импортером</w:delText>
        </w:r>
        <w:r w:rsidR="00751D7A" w:rsidRPr="00C30CE7" w:rsidDel="002D5848">
          <w:delText xml:space="preserve"> </w:delText>
        </w:r>
      </w:del>
      <w:r w:rsidR="005F2766" w:rsidRPr="00C30CE7">
        <w:t>табачной продукции</w:t>
      </w:r>
      <w:r w:rsidR="00751D7A">
        <w:t>,</w:t>
      </w:r>
      <w:r w:rsidRPr="00C30CE7">
        <w:t xml:space="preserve"> </w:t>
      </w:r>
      <w:r w:rsidR="005F2766" w:rsidRPr="00C30CE7">
        <w:t>содержит следующие сведения:</w:t>
      </w:r>
    </w:p>
    <w:p w14:paraId="53C143EF" w14:textId="6E5E3223" w:rsidR="005F2766" w:rsidRPr="00B838CE" w:rsidRDefault="00376D07" w:rsidP="00B838CE">
      <w:pPr>
        <w:pStyle w:val="a"/>
        <w:numPr>
          <w:ilvl w:val="0"/>
          <w:numId w:val="0"/>
        </w:numPr>
        <w:ind w:firstLine="709"/>
      </w:pPr>
      <w:r w:rsidRPr="00B838CE">
        <w:t xml:space="preserve">– </w:t>
      </w:r>
      <w:r w:rsidR="005F2766" w:rsidRPr="00B838CE">
        <w:t>наименование производителя</w:t>
      </w:r>
      <w:r w:rsidR="0044745B" w:rsidRPr="00B838CE">
        <w:t xml:space="preserve"> табачной продукции</w:t>
      </w:r>
      <w:r w:rsidR="005F2766" w:rsidRPr="00B838CE">
        <w:t>,</w:t>
      </w:r>
    </w:p>
    <w:p w14:paraId="38581811" w14:textId="2EB65F7A" w:rsidR="005F2766" w:rsidRPr="00B838CE" w:rsidRDefault="00F04F50" w:rsidP="00B838CE">
      <w:pPr>
        <w:pStyle w:val="a"/>
        <w:numPr>
          <w:ilvl w:val="0"/>
          <w:numId w:val="0"/>
        </w:numPr>
        <w:ind w:firstLine="709"/>
      </w:pPr>
      <w:r w:rsidRPr="00B838CE">
        <w:t>–</w:t>
      </w:r>
      <w:r w:rsidR="005F2766" w:rsidRPr="00B838CE">
        <w:t xml:space="preserve"> ИНН/КПП производителя,</w:t>
      </w:r>
    </w:p>
    <w:p w14:paraId="26A021C3" w14:textId="1CD6EE16" w:rsidR="006331EC" w:rsidRPr="00B838CE" w:rsidRDefault="009832F7" w:rsidP="00B838CE">
      <w:pPr>
        <w:pStyle w:val="a"/>
        <w:numPr>
          <w:ilvl w:val="0"/>
          <w:numId w:val="0"/>
        </w:numPr>
        <w:ind w:firstLine="709"/>
      </w:pPr>
      <w:r w:rsidRPr="00B838CE">
        <w:t>– </w:t>
      </w:r>
      <w:r w:rsidR="006331EC" w:rsidRPr="00B838CE">
        <w:t>адрес</w:t>
      </w:r>
      <w:r w:rsidR="005666ED" w:rsidRPr="00B838CE">
        <w:t>а</w:t>
      </w:r>
      <w:r w:rsidR="006331EC" w:rsidRPr="00B838CE">
        <w:t xml:space="preserve"> </w:t>
      </w:r>
      <w:r w:rsidR="005666ED" w:rsidRPr="00B838CE">
        <w:t>производственных площадок, а также складских помещений</w:t>
      </w:r>
      <w:r w:rsidR="00914008" w:rsidRPr="00B838CE">
        <w:t>,</w:t>
      </w:r>
      <w:r w:rsidR="005666ED" w:rsidRPr="00B838CE">
        <w:t xml:space="preserve"> на которых </w:t>
      </w:r>
      <w:r w:rsidR="006331EC" w:rsidRPr="00B838CE">
        <w:t>осуществл</w:t>
      </w:r>
      <w:r w:rsidR="005666ED" w:rsidRPr="00B838CE">
        <w:t>яется</w:t>
      </w:r>
      <w:r w:rsidR="006331EC" w:rsidRPr="00B838CE">
        <w:t xml:space="preserve"> </w:t>
      </w:r>
      <w:r w:rsidR="005666ED" w:rsidRPr="00B838CE">
        <w:t xml:space="preserve">соответствующая </w:t>
      </w:r>
      <w:r w:rsidR="006331EC" w:rsidRPr="00B838CE">
        <w:t>деятельност</w:t>
      </w:r>
      <w:r w:rsidR="005666ED" w:rsidRPr="00B838CE">
        <w:t>ь по производству и хранению табачной продукции. Адреса</w:t>
      </w:r>
      <w:ins w:id="291" w:author="Никольский Сергей" w:date="2018-03-28T17:21:00Z">
        <w:r w:rsidR="00262AD6" w:rsidRPr="00B838CE">
          <w:t xml:space="preserve"> помещений, расположенных в Российской Федерации,</w:t>
        </w:r>
      </w:ins>
      <w:r w:rsidR="005666ED" w:rsidRPr="00B838CE">
        <w:t xml:space="preserve"> указываются в соответствии с Государственным адресным реестром</w:t>
      </w:r>
      <w:r w:rsidR="00843014" w:rsidRPr="00B838CE">
        <w:t xml:space="preserve"> (</w:t>
      </w:r>
      <w:commentRangeStart w:id="292"/>
      <w:r w:rsidR="00843014" w:rsidRPr="00B838CE">
        <w:t>Федеральная информационная адресная система)</w:t>
      </w:r>
      <w:r w:rsidR="006331EC" w:rsidRPr="00B838CE">
        <w:t>,</w:t>
      </w:r>
    </w:p>
    <w:p w14:paraId="683C0AA8" w14:textId="72D984FC" w:rsidR="005F2766" w:rsidRPr="00B838CE" w:rsidRDefault="00F04F50" w:rsidP="00B838CE">
      <w:pPr>
        <w:pStyle w:val="a"/>
        <w:numPr>
          <w:ilvl w:val="0"/>
          <w:numId w:val="0"/>
        </w:numPr>
        <w:ind w:firstLine="709"/>
      </w:pPr>
      <w:r w:rsidRPr="00B838CE">
        <w:t xml:space="preserve">– </w:t>
      </w:r>
      <w:r w:rsidR="005F2766" w:rsidRPr="00B838CE">
        <w:t>адрес электронной почты</w:t>
      </w:r>
      <w:r w:rsidR="008B1A37" w:rsidRPr="00B838CE">
        <w:t>.</w:t>
      </w:r>
      <w:commentRangeEnd w:id="292"/>
      <w:r w:rsidR="006E252C">
        <w:rPr>
          <w:rStyle w:val="af0"/>
          <w:rFonts w:ascii="Calibri" w:eastAsia="Calibri" w:hAnsi="Calibri" w:cs="Calibri"/>
        </w:rPr>
        <w:commentReference w:id="292"/>
      </w:r>
    </w:p>
    <w:p w14:paraId="6271C08C" w14:textId="77777777" w:rsidR="005F2766" w:rsidRPr="00C30CE7" w:rsidRDefault="00CC1CC7" w:rsidP="005F2766">
      <w:pPr>
        <w:pStyle w:val="a"/>
        <w:numPr>
          <w:ilvl w:val="0"/>
          <w:numId w:val="0"/>
        </w:numPr>
        <w:ind w:firstLine="709"/>
      </w:pPr>
      <w:r w:rsidRPr="00C30CE7">
        <w:t>б</w:t>
      </w:r>
      <w:r w:rsidR="005F2766" w:rsidRPr="00C30CE7">
        <w:t>) Заявление участника Эксперимента-участника оборота в оптовом звене содержит следующие сведения:</w:t>
      </w:r>
    </w:p>
    <w:p w14:paraId="40F49BD1" w14:textId="1DCFB97A" w:rsidR="005F2766" w:rsidRPr="00383591" w:rsidRDefault="00F04F50" w:rsidP="00383591">
      <w:pPr>
        <w:pStyle w:val="a"/>
        <w:numPr>
          <w:ilvl w:val="0"/>
          <w:numId w:val="0"/>
        </w:numPr>
        <w:ind w:firstLine="709"/>
      </w:pPr>
      <w:r w:rsidRPr="00383591">
        <w:t xml:space="preserve">– </w:t>
      </w:r>
      <w:r w:rsidR="005F2766" w:rsidRPr="00383591">
        <w:t>наименование организации оптовой торговли табачной продукции,</w:t>
      </w:r>
    </w:p>
    <w:p w14:paraId="030A7C6B" w14:textId="450B2F99" w:rsidR="005F2766" w:rsidRPr="00383591" w:rsidRDefault="00F04F50" w:rsidP="00383591">
      <w:pPr>
        <w:pStyle w:val="a"/>
        <w:numPr>
          <w:ilvl w:val="0"/>
          <w:numId w:val="0"/>
        </w:numPr>
        <w:ind w:firstLine="709"/>
      </w:pPr>
      <w:r w:rsidRPr="00383591">
        <w:t xml:space="preserve">– </w:t>
      </w:r>
      <w:r w:rsidR="005F2766" w:rsidRPr="00383591">
        <w:t>ИНН/КПП организации оптовой торговли табачной продукции</w:t>
      </w:r>
      <w:r w:rsidR="00BA222E" w:rsidRPr="00383591">
        <w:t>,</w:t>
      </w:r>
    </w:p>
    <w:p w14:paraId="4453C008" w14:textId="592DD5D9" w:rsidR="006331EC" w:rsidRPr="00383591" w:rsidRDefault="00F04F50" w:rsidP="00383591">
      <w:pPr>
        <w:pStyle w:val="a"/>
        <w:numPr>
          <w:ilvl w:val="0"/>
          <w:numId w:val="0"/>
        </w:numPr>
        <w:ind w:firstLine="709"/>
      </w:pPr>
      <w:r w:rsidRPr="00383591">
        <w:lastRenderedPageBreak/>
        <w:t xml:space="preserve">– </w:t>
      </w:r>
      <w:r w:rsidR="005666ED" w:rsidRPr="00383591">
        <w:t>адреса складских помещений</w:t>
      </w:r>
      <w:r w:rsidR="00914008" w:rsidRPr="00383591">
        <w:t>,</w:t>
      </w:r>
      <w:r w:rsidR="005666ED" w:rsidRPr="00383591">
        <w:t xml:space="preserve"> на которых осуществляется деятельность по хранению табачной продукции. Адреса указываются в соответствии с Государственным адресным реестром</w:t>
      </w:r>
      <w:r w:rsidR="006331EC" w:rsidRPr="00383591">
        <w:t>,</w:t>
      </w:r>
    </w:p>
    <w:p w14:paraId="5BFABE5C" w14:textId="4E71DACB" w:rsidR="005F2766" w:rsidRPr="00383591" w:rsidRDefault="00F04F50" w:rsidP="00383591">
      <w:pPr>
        <w:pStyle w:val="a"/>
        <w:numPr>
          <w:ilvl w:val="0"/>
          <w:numId w:val="0"/>
        </w:numPr>
        <w:ind w:firstLine="709"/>
      </w:pPr>
      <w:r w:rsidRPr="00383591">
        <w:t xml:space="preserve">– </w:t>
      </w:r>
      <w:r w:rsidR="005F2766" w:rsidRPr="00383591">
        <w:t>адрес электронной почты.</w:t>
      </w:r>
    </w:p>
    <w:p w14:paraId="3D65BCE5" w14:textId="77777777" w:rsidR="005F2766" w:rsidRPr="00C30CE7" w:rsidRDefault="00CC1CC7" w:rsidP="005F2766">
      <w:pPr>
        <w:pStyle w:val="a"/>
        <w:numPr>
          <w:ilvl w:val="0"/>
          <w:numId w:val="0"/>
        </w:numPr>
        <w:ind w:firstLine="709"/>
      </w:pPr>
      <w:r w:rsidRPr="00C30CE7">
        <w:t>в</w:t>
      </w:r>
      <w:r w:rsidR="005F2766" w:rsidRPr="00C30CE7">
        <w:t>) Заявление участника Эксперимента-участника оборота в розничном звене содержит следующие сведения:</w:t>
      </w:r>
    </w:p>
    <w:p w14:paraId="030C5F22" w14:textId="00E38C58" w:rsidR="005F2766" w:rsidRPr="00383591" w:rsidRDefault="0049797A" w:rsidP="00383591">
      <w:pPr>
        <w:pStyle w:val="a"/>
        <w:numPr>
          <w:ilvl w:val="0"/>
          <w:numId w:val="0"/>
        </w:numPr>
        <w:ind w:firstLine="709"/>
      </w:pPr>
      <w:r w:rsidRPr="00383591">
        <w:t xml:space="preserve">– </w:t>
      </w:r>
      <w:r w:rsidR="005F2766" w:rsidRPr="00383591">
        <w:t>наименование организации розничной торговли табачной продукции</w:t>
      </w:r>
      <w:r w:rsidR="00BA222E" w:rsidRPr="00383591">
        <w:t>,</w:t>
      </w:r>
    </w:p>
    <w:p w14:paraId="0CAA48D6" w14:textId="348BC357" w:rsidR="005F2766" w:rsidRPr="00383591" w:rsidRDefault="0049797A" w:rsidP="00383591">
      <w:pPr>
        <w:pStyle w:val="a"/>
        <w:numPr>
          <w:ilvl w:val="0"/>
          <w:numId w:val="0"/>
        </w:numPr>
        <w:ind w:firstLine="709"/>
      </w:pPr>
      <w:r w:rsidRPr="00383591">
        <w:t xml:space="preserve">– </w:t>
      </w:r>
      <w:r w:rsidR="005F2766" w:rsidRPr="00383591">
        <w:t>ИНН/КПП организации розничной торговли табачной продукции</w:t>
      </w:r>
      <w:r w:rsidR="00BA222E" w:rsidRPr="00383591">
        <w:t>,</w:t>
      </w:r>
    </w:p>
    <w:p w14:paraId="7BB8F708" w14:textId="70D1C35C" w:rsidR="006331EC" w:rsidRPr="00383591" w:rsidRDefault="0049797A" w:rsidP="00383591">
      <w:pPr>
        <w:pStyle w:val="a"/>
        <w:numPr>
          <w:ilvl w:val="0"/>
          <w:numId w:val="0"/>
        </w:numPr>
        <w:ind w:firstLine="709"/>
      </w:pPr>
      <w:r w:rsidRPr="00383591">
        <w:t>–</w:t>
      </w:r>
      <w:r w:rsidR="00C36A4F" w:rsidRPr="00383591">
        <w:t> </w:t>
      </w:r>
      <w:r w:rsidR="005666ED" w:rsidRPr="00383591">
        <w:t>адреса торговых и складских помещений</w:t>
      </w:r>
      <w:r w:rsidR="00914008" w:rsidRPr="00383591">
        <w:t>,</w:t>
      </w:r>
      <w:r w:rsidR="005666ED" w:rsidRPr="00383591">
        <w:t xml:space="preserve"> на которых осуществляется соответствующая деятельность по реализации и хранению табачной продукции. Адреса указываются в соответствии с Государственным адресным реестром</w:t>
      </w:r>
      <w:r w:rsidR="006331EC" w:rsidRPr="00383591">
        <w:t>,</w:t>
      </w:r>
    </w:p>
    <w:p w14:paraId="01E9F512" w14:textId="3A409533" w:rsidR="00BA222E" w:rsidRPr="00383591" w:rsidRDefault="0049797A" w:rsidP="00383591">
      <w:pPr>
        <w:pStyle w:val="a"/>
        <w:numPr>
          <w:ilvl w:val="0"/>
          <w:numId w:val="0"/>
        </w:numPr>
        <w:ind w:firstLine="709"/>
      </w:pPr>
      <w:r w:rsidRPr="00383591">
        <w:t xml:space="preserve">– </w:t>
      </w:r>
      <w:r w:rsidR="00BA222E" w:rsidRPr="00383591">
        <w:t>адрес электронной почты,</w:t>
      </w:r>
    </w:p>
    <w:p w14:paraId="076B71F5" w14:textId="5AA88FA1" w:rsidR="005F2766" w:rsidRPr="00383591" w:rsidRDefault="0049797A" w:rsidP="00383591">
      <w:pPr>
        <w:pStyle w:val="a"/>
        <w:numPr>
          <w:ilvl w:val="0"/>
          <w:numId w:val="0"/>
        </w:numPr>
        <w:ind w:firstLine="709"/>
      </w:pPr>
      <w:r w:rsidRPr="00383591">
        <w:t>–</w:t>
      </w:r>
      <w:r w:rsidR="00C36A4F" w:rsidRPr="00383591">
        <w:t> </w:t>
      </w:r>
      <w:r w:rsidR="00E90FC7" w:rsidRPr="00383591">
        <w:t>регистрационные номера</w:t>
      </w:r>
      <w:r w:rsidR="005F2766" w:rsidRPr="00383591">
        <w:t xml:space="preserve"> контрольно-кассовой техник</w:t>
      </w:r>
      <w:r w:rsidR="00E90FC7" w:rsidRPr="00383591">
        <w:t>и</w:t>
      </w:r>
      <w:r w:rsidR="005666ED" w:rsidRPr="00383591">
        <w:t>, установленных в соответствующих торговых помещениях</w:t>
      </w:r>
      <w:r w:rsidR="00E90FC7" w:rsidRPr="00383591">
        <w:t>,</w:t>
      </w:r>
    </w:p>
    <w:p w14:paraId="3FFF833F" w14:textId="0F9B05FB" w:rsidR="005666ED" w:rsidRPr="00383591" w:rsidRDefault="0049797A" w:rsidP="00383591">
      <w:pPr>
        <w:pStyle w:val="a"/>
        <w:numPr>
          <w:ilvl w:val="0"/>
          <w:numId w:val="0"/>
        </w:numPr>
        <w:ind w:firstLine="709"/>
      </w:pPr>
      <w:r w:rsidRPr="00383591">
        <w:t>–</w:t>
      </w:r>
      <w:r w:rsidR="00C36A4F" w:rsidRPr="00383591">
        <w:t> </w:t>
      </w:r>
      <w:r w:rsidR="009A14F4" w:rsidRPr="00383591">
        <w:t>с</w:t>
      </w:r>
      <w:r w:rsidR="005F2766" w:rsidRPr="00383591">
        <w:t xml:space="preserve">ведения </w:t>
      </w:r>
      <w:r w:rsidR="00CC1CC7" w:rsidRPr="00383591">
        <w:t xml:space="preserve">о </w:t>
      </w:r>
      <w:r w:rsidR="0044745B" w:rsidRPr="00383591">
        <w:t>заключенных в целях проведения Эксперимента соглашениях с</w:t>
      </w:r>
      <w:r w:rsidR="005F2766" w:rsidRPr="00383591">
        <w:t xml:space="preserve"> оператора</w:t>
      </w:r>
      <w:r w:rsidR="0044745B" w:rsidRPr="00383591">
        <w:t>ми</w:t>
      </w:r>
      <w:r w:rsidR="005F2766" w:rsidRPr="00383591">
        <w:t xml:space="preserve"> фискальных данных</w:t>
      </w:r>
      <w:r w:rsidR="00E90FC7" w:rsidRPr="00383591">
        <w:t xml:space="preserve"> (ИНН/КПП и наименование оператора фискальных данных)</w:t>
      </w:r>
      <w:r w:rsidR="00EC763E" w:rsidRPr="00383591">
        <w:t>.</w:t>
      </w:r>
    </w:p>
    <w:p w14:paraId="485ADE0B" w14:textId="494136A4" w:rsidR="00514C92" w:rsidRDefault="00514C92" w:rsidP="005F280C">
      <w:pPr>
        <w:pStyle w:val="a"/>
        <w:numPr>
          <w:ilvl w:val="0"/>
          <w:numId w:val="0"/>
        </w:numPr>
        <w:ind w:firstLine="709"/>
        <w:rPr>
          <w:color w:val="auto"/>
        </w:rPr>
      </w:pPr>
      <w:r w:rsidRPr="00BF2258">
        <w:rPr>
          <w:color w:val="auto"/>
        </w:rPr>
        <w:t xml:space="preserve">г) </w:t>
      </w:r>
      <w:r w:rsidR="00BF2258">
        <w:rPr>
          <w:color w:val="auto"/>
        </w:rPr>
        <w:t xml:space="preserve">В данных заявлениях участники Эксперимента </w:t>
      </w:r>
      <w:r w:rsidR="00460DEB" w:rsidRPr="00BF2258">
        <w:rPr>
          <w:color w:val="auto"/>
        </w:rPr>
        <w:t>дополнительно указывают сведения об осуществлении ими деятельности по получению от Оператора</w:t>
      </w:r>
      <w:r w:rsidR="00BF2258">
        <w:rPr>
          <w:color w:val="auto"/>
        </w:rPr>
        <w:t xml:space="preserve"> ИС МОТП</w:t>
      </w:r>
      <w:r w:rsidR="00460DEB" w:rsidRPr="00BF2258">
        <w:rPr>
          <w:color w:val="auto"/>
        </w:rPr>
        <w:t xml:space="preserve"> и нанесению средств идентификации на табачную продукцию (логистические единицы), в том числе на стадии производства или агрегирования табачной продукции.</w:t>
      </w:r>
    </w:p>
    <w:p w14:paraId="50AB8C26" w14:textId="66FC7237" w:rsidR="00BB7D29" w:rsidRPr="00C30CE7" w:rsidRDefault="00A72F68" w:rsidP="00BB7D29">
      <w:pPr>
        <w:pStyle w:val="a"/>
        <w:numPr>
          <w:ilvl w:val="0"/>
          <w:numId w:val="0"/>
        </w:numPr>
        <w:ind w:firstLine="709"/>
        <w:rPr>
          <w:ins w:id="293" w:author="Никольский Сергей" w:date="2018-03-02T13:02:00Z"/>
        </w:rPr>
      </w:pPr>
      <w:ins w:id="294" w:author="Никольский Сергей" w:date="2018-04-18T13:34:00Z">
        <w:r>
          <w:t>д</w:t>
        </w:r>
      </w:ins>
      <w:ins w:id="295" w:author="Никольский Сергей" w:date="2018-03-02T13:02:00Z">
        <w:r w:rsidR="00BB7D29" w:rsidRPr="00C30CE7">
          <w:t>)</w:t>
        </w:r>
      </w:ins>
      <w:ins w:id="296" w:author="Никольский Сергей" w:date="2018-03-26T15:35:00Z">
        <w:r w:rsidR="00C36A4F">
          <w:t> </w:t>
        </w:r>
      </w:ins>
      <w:ins w:id="297" w:author="Никольский Сергей" w:date="2018-03-02T13:02:00Z">
        <w:r w:rsidR="00BB7D29" w:rsidRPr="00C30CE7">
          <w:t>Заявление участника Эксперимента-</w:t>
        </w:r>
        <w:r w:rsidR="008D2663">
          <w:t>импортера</w:t>
        </w:r>
        <w:r w:rsidR="00BB7D29" w:rsidRPr="00C30CE7">
          <w:t xml:space="preserve"> табачной продукции содержит следующие сведения:</w:t>
        </w:r>
      </w:ins>
    </w:p>
    <w:p w14:paraId="602C750E" w14:textId="377DF8ED" w:rsidR="00BB7D29" w:rsidRPr="00383591" w:rsidRDefault="00376D07" w:rsidP="00383591">
      <w:pPr>
        <w:pStyle w:val="a"/>
        <w:numPr>
          <w:ilvl w:val="0"/>
          <w:numId w:val="0"/>
        </w:numPr>
        <w:ind w:firstLine="709"/>
        <w:rPr>
          <w:ins w:id="298" w:author="Никольский Сергей" w:date="2018-03-02T13:02:00Z"/>
        </w:rPr>
      </w:pPr>
      <w:ins w:id="299" w:author="Никольский Сергей" w:date="2018-03-26T15:31:00Z">
        <w:r w:rsidRPr="00383591">
          <w:t>–</w:t>
        </w:r>
      </w:ins>
      <w:ins w:id="300" w:author="Никольский Сергей" w:date="2018-03-02T13:02:00Z">
        <w:r w:rsidR="00BB7D29" w:rsidRPr="00383591">
          <w:t xml:space="preserve"> наименование </w:t>
        </w:r>
        <w:del w:id="301" w:author="Сергей Никольский" w:date="2018-04-23T21:50:00Z">
          <w:r w:rsidR="00BB7D29" w:rsidRPr="00383591" w:rsidDel="00C71BFB">
            <w:delText>производителя</w:delText>
          </w:r>
        </w:del>
      </w:ins>
      <w:ins w:id="302" w:author="Сергей Никольский" w:date="2018-04-23T21:50:00Z">
        <w:r w:rsidR="00C71BFB">
          <w:t>импортера</w:t>
        </w:r>
      </w:ins>
      <w:ins w:id="303" w:author="Никольский Сергей" w:date="2018-03-02T13:02:00Z">
        <w:r w:rsidR="00BB7D29" w:rsidRPr="00383591">
          <w:t xml:space="preserve"> табачной продукции,</w:t>
        </w:r>
      </w:ins>
    </w:p>
    <w:p w14:paraId="24937F77" w14:textId="6F43D564" w:rsidR="00BB7D29" w:rsidRPr="00383591" w:rsidRDefault="00376D07" w:rsidP="00383591">
      <w:pPr>
        <w:pStyle w:val="a"/>
        <w:numPr>
          <w:ilvl w:val="0"/>
          <w:numId w:val="0"/>
        </w:numPr>
        <w:ind w:firstLine="709"/>
        <w:rPr>
          <w:ins w:id="304" w:author="Никольский Сергей" w:date="2018-03-02T13:02:00Z"/>
        </w:rPr>
      </w:pPr>
      <w:ins w:id="305" w:author="Никольский Сергей" w:date="2018-03-26T15:31:00Z">
        <w:r w:rsidRPr="00383591">
          <w:t>–</w:t>
        </w:r>
      </w:ins>
      <w:ins w:id="306" w:author="Никольский Сергей" w:date="2018-03-02T13:02:00Z">
        <w:r w:rsidR="00BB7D29" w:rsidRPr="00383591">
          <w:t xml:space="preserve"> ИНН/КПП производителя,</w:t>
        </w:r>
      </w:ins>
    </w:p>
    <w:p w14:paraId="498DC8DA" w14:textId="76C37BDA" w:rsidR="00BB7D29" w:rsidRPr="00383591" w:rsidRDefault="00376D07" w:rsidP="00383591">
      <w:pPr>
        <w:pStyle w:val="a"/>
        <w:numPr>
          <w:ilvl w:val="0"/>
          <w:numId w:val="0"/>
        </w:numPr>
        <w:ind w:firstLine="709"/>
        <w:rPr>
          <w:ins w:id="307" w:author="Никольский Сергей" w:date="2018-03-02T13:02:00Z"/>
        </w:rPr>
      </w:pPr>
      <w:ins w:id="308" w:author="Никольский Сергей" w:date="2018-03-26T15:31:00Z">
        <w:r w:rsidRPr="00383591">
          <w:t>–</w:t>
        </w:r>
      </w:ins>
      <w:ins w:id="309" w:author="Никольский Сергей" w:date="2018-03-26T15:35:00Z">
        <w:r w:rsidR="00AC6025" w:rsidRPr="00383591">
          <w:t> </w:t>
        </w:r>
      </w:ins>
      <w:ins w:id="310" w:author="Никольский Сергей" w:date="2018-03-02T13:02:00Z">
        <w:r w:rsidR="00BB7D29" w:rsidRPr="00383591">
          <w:t xml:space="preserve">адреса складских помещений, на которых осуществляется соответствующая деятельность </w:t>
        </w:r>
        <w:del w:id="311" w:author="Сергей Никольский" w:date="2018-04-23T21:51:00Z">
          <w:r w:rsidR="00BB7D29" w:rsidRPr="00383591" w:rsidDel="00C71BFB">
            <w:delText xml:space="preserve">по производству и </w:delText>
          </w:r>
        </w:del>
        <w:r w:rsidR="00BB7D29" w:rsidRPr="00383591">
          <w:t xml:space="preserve">хранению табачной продукции. </w:t>
        </w:r>
        <w:r w:rsidR="00BB7D29" w:rsidRPr="00383591">
          <w:lastRenderedPageBreak/>
          <w:t>Адреса указываются в соответствии с Государственным адресным реестром (Федеральная информационная адресная система),</w:t>
        </w:r>
      </w:ins>
    </w:p>
    <w:p w14:paraId="5F5F3E1E" w14:textId="59C6444F" w:rsidR="00BB7D29" w:rsidRPr="00383591" w:rsidRDefault="00376D07" w:rsidP="00383591">
      <w:pPr>
        <w:pStyle w:val="a"/>
        <w:numPr>
          <w:ilvl w:val="0"/>
          <w:numId w:val="0"/>
        </w:numPr>
        <w:ind w:firstLine="709"/>
        <w:rPr>
          <w:ins w:id="312" w:author="Никольский Сергей" w:date="2018-03-02T13:02:00Z"/>
        </w:rPr>
      </w:pPr>
      <w:ins w:id="313" w:author="Никольский Сергей" w:date="2018-03-26T15:31:00Z">
        <w:r w:rsidRPr="00383591">
          <w:t>–</w:t>
        </w:r>
      </w:ins>
      <w:ins w:id="314" w:author="Никольский Сергей" w:date="2018-03-02T13:02:00Z">
        <w:r w:rsidR="00BB7D29" w:rsidRPr="00383591">
          <w:t xml:space="preserve"> адрес электронной почты.</w:t>
        </w:r>
      </w:ins>
    </w:p>
    <w:p w14:paraId="61053891" w14:textId="77777777" w:rsidR="00910CA4" w:rsidRPr="00C30CE7" w:rsidRDefault="00CC1CC7" w:rsidP="005F280C">
      <w:pPr>
        <w:pStyle w:val="a"/>
        <w:numPr>
          <w:ilvl w:val="0"/>
          <w:numId w:val="0"/>
        </w:numPr>
        <w:ind w:firstLine="709"/>
        <w:rPr>
          <w:color w:val="auto"/>
        </w:rPr>
      </w:pPr>
      <w:r w:rsidRPr="00217D64">
        <w:rPr>
          <w:color w:val="auto"/>
        </w:rPr>
        <w:t>2</w:t>
      </w:r>
      <w:r w:rsidR="00910CA4" w:rsidRPr="00217D64">
        <w:rPr>
          <w:color w:val="auto"/>
        </w:rPr>
        <w:t xml:space="preserve">) </w:t>
      </w:r>
      <w:r w:rsidR="004C2F45" w:rsidRPr="00217D64">
        <w:rPr>
          <w:color w:val="auto"/>
        </w:rPr>
        <w:t xml:space="preserve">В случае соответствия заявления установленным в соответствии настоящими Методическими рекомендациями требованиями, </w:t>
      </w:r>
      <w:r w:rsidR="00910CA4" w:rsidRPr="00217D64">
        <w:rPr>
          <w:color w:val="auto"/>
        </w:rPr>
        <w:t xml:space="preserve">Оператор ИС МОТП </w:t>
      </w:r>
      <w:r w:rsidR="004C2F45" w:rsidRPr="00217D64">
        <w:rPr>
          <w:color w:val="auto"/>
        </w:rPr>
        <w:t xml:space="preserve">включает </w:t>
      </w:r>
      <w:r w:rsidR="008D3D1B" w:rsidRPr="00217D64">
        <w:rPr>
          <w:color w:val="auto"/>
        </w:rPr>
        <w:t>участника Эксперимента</w:t>
      </w:r>
      <w:r w:rsidR="00910CA4" w:rsidRPr="00075FA6">
        <w:rPr>
          <w:color w:val="auto"/>
        </w:rPr>
        <w:t xml:space="preserve"> в реестр участников, открывает для участника</w:t>
      </w:r>
      <w:r w:rsidR="000F43F1" w:rsidRPr="00075FA6">
        <w:rPr>
          <w:color w:val="auto"/>
        </w:rPr>
        <w:t xml:space="preserve"> личный кабинет</w:t>
      </w:r>
      <w:r w:rsidR="00910CA4" w:rsidRPr="00075FA6">
        <w:rPr>
          <w:color w:val="auto"/>
        </w:rPr>
        <w:t xml:space="preserve"> и</w:t>
      </w:r>
      <w:r w:rsidR="00376B4C" w:rsidRPr="00075FA6">
        <w:rPr>
          <w:color w:val="auto"/>
        </w:rPr>
        <w:t xml:space="preserve"> в срок не более 2 часов с момента получения заявления</w:t>
      </w:r>
      <w:r w:rsidR="00910CA4" w:rsidRPr="00075FA6">
        <w:rPr>
          <w:color w:val="auto"/>
        </w:rPr>
        <w:t xml:space="preserve"> уведомляет участника об этом.</w:t>
      </w:r>
      <w:r w:rsidR="008D3D1B" w:rsidRPr="00075FA6">
        <w:rPr>
          <w:color w:val="auto"/>
        </w:rPr>
        <w:t xml:space="preserve"> В уведомлении указываются регистрационные номера, присвоенные сведениям об участнике Эксперимента, в реестре участников.</w:t>
      </w:r>
    </w:p>
    <w:p w14:paraId="2057F416" w14:textId="44735FA5" w:rsidR="00910CA4" w:rsidRPr="00C30CE7" w:rsidRDefault="00CC1CC7" w:rsidP="005F280C">
      <w:pPr>
        <w:pStyle w:val="a"/>
        <w:numPr>
          <w:ilvl w:val="0"/>
          <w:numId w:val="0"/>
        </w:numPr>
        <w:ind w:firstLine="709"/>
        <w:rPr>
          <w:color w:val="auto"/>
        </w:rPr>
      </w:pPr>
      <w:r w:rsidRPr="00217D64">
        <w:rPr>
          <w:color w:val="auto"/>
        </w:rPr>
        <w:t>3</w:t>
      </w:r>
      <w:r w:rsidR="00910CA4" w:rsidRPr="00217D64">
        <w:rPr>
          <w:color w:val="auto"/>
        </w:rPr>
        <w:t xml:space="preserve">) </w:t>
      </w:r>
      <w:r w:rsidR="008D3D1B" w:rsidRPr="00217D64">
        <w:rPr>
          <w:color w:val="auto"/>
        </w:rPr>
        <w:t xml:space="preserve">Лицо, </w:t>
      </w:r>
      <w:r w:rsidR="00075FA6" w:rsidRPr="00217D64">
        <w:rPr>
          <w:color w:val="auto"/>
        </w:rPr>
        <w:t>уполномоченное действовать</w:t>
      </w:r>
      <w:ins w:id="315" w:author="Сергей Никольский" w:date="2018-04-23T21:52:00Z">
        <w:r w:rsidR="00C71BFB">
          <w:rPr>
            <w:color w:val="auto"/>
          </w:rPr>
          <w:t xml:space="preserve"> без доверенности</w:t>
        </w:r>
      </w:ins>
      <w:r w:rsidR="00075FA6" w:rsidRPr="00217D64">
        <w:rPr>
          <w:color w:val="auto"/>
        </w:rPr>
        <w:t xml:space="preserve"> от имени </w:t>
      </w:r>
      <w:r w:rsidR="0075372A" w:rsidRPr="00217D64">
        <w:rPr>
          <w:color w:val="auto"/>
        </w:rPr>
        <w:t>участни</w:t>
      </w:r>
      <w:r w:rsidR="00075FA6" w:rsidRPr="00217D64">
        <w:rPr>
          <w:color w:val="auto"/>
        </w:rPr>
        <w:t xml:space="preserve">ка </w:t>
      </w:r>
      <w:proofErr w:type="spellStart"/>
      <w:r w:rsidR="00075FA6" w:rsidRPr="00217D64">
        <w:rPr>
          <w:color w:val="auto"/>
        </w:rPr>
        <w:t>Экспреримента</w:t>
      </w:r>
      <w:proofErr w:type="spellEnd"/>
      <w:r w:rsidR="005F2666" w:rsidRPr="00217D64">
        <w:rPr>
          <w:color w:val="auto"/>
        </w:rPr>
        <w:t xml:space="preserve"> </w:t>
      </w:r>
      <w:r w:rsidR="008D3D1B" w:rsidRPr="00217D64">
        <w:rPr>
          <w:color w:val="auto"/>
        </w:rPr>
        <w:t>в</w:t>
      </w:r>
      <w:r w:rsidR="007A0903" w:rsidRPr="00217D64">
        <w:rPr>
          <w:color w:val="auto"/>
        </w:rPr>
        <w:t xml:space="preserve"> </w:t>
      </w:r>
      <w:r w:rsidR="008D3D1B" w:rsidRPr="00217D64">
        <w:rPr>
          <w:color w:val="auto"/>
        </w:rPr>
        <w:t xml:space="preserve">личном кабинете формирует и </w:t>
      </w:r>
      <w:r w:rsidR="007A0903" w:rsidRPr="00217D64">
        <w:rPr>
          <w:color w:val="auto"/>
        </w:rPr>
        <w:t xml:space="preserve">регистрирует в реестре участников </w:t>
      </w:r>
      <w:r w:rsidR="008D3D1B" w:rsidRPr="00217D64">
        <w:rPr>
          <w:color w:val="auto"/>
        </w:rPr>
        <w:t xml:space="preserve">информацию об иных лицах </w:t>
      </w:r>
      <w:r w:rsidR="0075372A" w:rsidRPr="00217D64">
        <w:rPr>
          <w:color w:val="auto"/>
        </w:rPr>
        <w:t>участни</w:t>
      </w:r>
      <w:r w:rsidR="008D3D1B" w:rsidRPr="00217D64">
        <w:rPr>
          <w:color w:val="auto"/>
        </w:rPr>
        <w:t>ка Эксперимента</w:t>
      </w:r>
      <w:r w:rsidR="007A0903" w:rsidRPr="00217D64">
        <w:rPr>
          <w:color w:val="auto"/>
        </w:rPr>
        <w:t xml:space="preserve">, имеющих право от его имени </w:t>
      </w:r>
      <w:r w:rsidR="008D3D1B" w:rsidRPr="00217D64">
        <w:rPr>
          <w:color w:val="auto"/>
        </w:rPr>
        <w:t>подписывать электронные документы и (или) направлять их в</w:t>
      </w:r>
      <w:r w:rsidR="007A0903" w:rsidRPr="00217D64">
        <w:rPr>
          <w:color w:val="auto"/>
        </w:rPr>
        <w:t xml:space="preserve"> ИС МОТП</w:t>
      </w:r>
      <w:r w:rsidR="008D3D1B" w:rsidRPr="00217D64">
        <w:rPr>
          <w:color w:val="auto"/>
        </w:rPr>
        <w:t xml:space="preserve">, а также </w:t>
      </w:r>
      <w:r w:rsidR="005F2666" w:rsidRPr="00217D64">
        <w:rPr>
          <w:color w:val="auto"/>
        </w:rPr>
        <w:t>сертификаты усиленных квалифицированных электронных подписей оформленных на данных лиц</w:t>
      </w:r>
      <w:r w:rsidR="008D3D1B" w:rsidRPr="00217D64">
        <w:rPr>
          <w:color w:val="auto"/>
        </w:rPr>
        <w:t>.</w:t>
      </w:r>
    </w:p>
    <w:p w14:paraId="693BA890" w14:textId="77777777" w:rsidR="00476D5D" w:rsidRPr="00C30CE7" w:rsidRDefault="00CC1CC7" w:rsidP="0045592F">
      <w:pPr>
        <w:pStyle w:val="a"/>
        <w:numPr>
          <w:ilvl w:val="0"/>
          <w:numId w:val="0"/>
        </w:numPr>
        <w:ind w:firstLine="709"/>
        <w:rPr>
          <w:color w:val="auto"/>
        </w:rPr>
      </w:pPr>
      <w:r w:rsidRPr="00C30CE7">
        <w:rPr>
          <w:color w:val="auto"/>
        </w:rPr>
        <w:t>4</w:t>
      </w:r>
      <w:r w:rsidR="00476D5D" w:rsidRPr="00C30CE7">
        <w:rPr>
          <w:color w:val="auto"/>
        </w:rPr>
        <w:t xml:space="preserve">) Основанием для </w:t>
      </w:r>
      <w:r w:rsidR="005C7145">
        <w:rPr>
          <w:color w:val="auto"/>
        </w:rPr>
        <w:t xml:space="preserve">автоматического </w:t>
      </w:r>
      <w:r w:rsidR="00476D5D" w:rsidRPr="00C30CE7">
        <w:rPr>
          <w:color w:val="auto"/>
        </w:rPr>
        <w:t>отказа в регистрации участника Эксперимента являет</w:t>
      </w:r>
      <w:r w:rsidR="00F47C98" w:rsidRPr="00C30CE7">
        <w:rPr>
          <w:color w:val="auto"/>
        </w:rPr>
        <w:t xml:space="preserve">ся отсутствие сведений о заявителе как о действующем юридическом лице в Едином государственном </w:t>
      </w:r>
      <w:r w:rsidR="00E90FC7" w:rsidRPr="00C30CE7">
        <w:rPr>
          <w:color w:val="auto"/>
        </w:rPr>
        <w:t xml:space="preserve">реестре </w:t>
      </w:r>
      <w:r w:rsidR="00F47C98" w:rsidRPr="00C30CE7">
        <w:rPr>
          <w:color w:val="auto"/>
        </w:rPr>
        <w:t xml:space="preserve">юридических лиц </w:t>
      </w:r>
      <w:bookmarkStart w:id="316" w:name="_Hlk500405658"/>
      <w:r w:rsidR="00F47C98" w:rsidRPr="00C30CE7">
        <w:rPr>
          <w:color w:val="auto"/>
        </w:rPr>
        <w:t>(для заявителей-юридических лиц)</w:t>
      </w:r>
      <w:bookmarkEnd w:id="316"/>
      <w:r w:rsidR="00F47C98" w:rsidRPr="00C30CE7">
        <w:rPr>
          <w:color w:val="auto"/>
        </w:rPr>
        <w:t xml:space="preserve">, либо как о действующем индивидуальном предпринимателе в Едином государственном </w:t>
      </w:r>
      <w:r w:rsidR="00E90FC7" w:rsidRPr="00C30CE7">
        <w:rPr>
          <w:color w:val="auto"/>
        </w:rPr>
        <w:t xml:space="preserve">реестре </w:t>
      </w:r>
      <w:r w:rsidR="00F47C98" w:rsidRPr="00C30CE7">
        <w:rPr>
          <w:color w:val="auto"/>
        </w:rPr>
        <w:t>индивидуальных предпринимателей (для заявителей-индивидуальных предпринимателей)</w:t>
      </w:r>
      <w:r w:rsidR="004C57CC">
        <w:rPr>
          <w:color w:val="auto"/>
        </w:rPr>
        <w:t>, указание сведений, не соответствующих требованиям, установленных в настоящем разделе, или непредставление необходимых сведений</w:t>
      </w:r>
      <w:r w:rsidR="00F47C98" w:rsidRPr="00C30CE7">
        <w:rPr>
          <w:color w:val="auto"/>
        </w:rPr>
        <w:t>.</w:t>
      </w:r>
    </w:p>
    <w:p w14:paraId="30BE7B79" w14:textId="77777777" w:rsidR="00BF5991" w:rsidRPr="00C30CE7" w:rsidRDefault="00CC1CC7" w:rsidP="005F280C">
      <w:pPr>
        <w:pStyle w:val="a"/>
        <w:numPr>
          <w:ilvl w:val="0"/>
          <w:numId w:val="0"/>
        </w:numPr>
        <w:ind w:firstLine="709"/>
        <w:rPr>
          <w:color w:val="auto"/>
        </w:rPr>
      </w:pPr>
      <w:r w:rsidRPr="00C30CE7">
        <w:rPr>
          <w:color w:val="auto"/>
        </w:rPr>
        <w:t>5</w:t>
      </w:r>
      <w:r w:rsidR="00BF5991" w:rsidRPr="00C30CE7">
        <w:rPr>
          <w:color w:val="auto"/>
        </w:rPr>
        <w:t xml:space="preserve">) Изменения сведений в реестре участников </w:t>
      </w:r>
      <w:r w:rsidR="004C57CC">
        <w:rPr>
          <w:color w:val="auto"/>
        </w:rPr>
        <w:t>производится в порядке, установленном для регистрации участников Эксперимента</w:t>
      </w:r>
      <w:r w:rsidR="00BF5991" w:rsidRPr="00C30CE7">
        <w:rPr>
          <w:color w:val="auto"/>
        </w:rPr>
        <w:t>.</w:t>
      </w:r>
    </w:p>
    <w:p w14:paraId="16939EA9" w14:textId="326BAC2B" w:rsidR="00BF5991" w:rsidRPr="00C30CE7" w:rsidRDefault="00CC1CC7" w:rsidP="005F280C">
      <w:pPr>
        <w:pStyle w:val="a"/>
        <w:numPr>
          <w:ilvl w:val="0"/>
          <w:numId w:val="0"/>
        </w:numPr>
        <w:ind w:firstLine="709"/>
        <w:rPr>
          <w:color w:val="auto"/>
        </w:rPr>
      </w:pPr>
      <w:r w:rsidRPr="00C30CE7">
        <w:rPr>
          <w:color w:val="auto"/>
        </w:rPr>
        <w:t>6</w:t>
      </w:r>
      <w:r w:rsidR="00BF5991" w:rsidRPr="00C30CE7">
        <w:rPr>
          <w:color w:val="auto"/>
        </w:rPr>
        <w:t xml:space="preserve">) Исключение участника Эксперимента из реестра участников </w:t>
      </w:r>
      <w:r w:rsidR="00A447C0" w:rsidRPr="00C30CE7">
        <w:rPr>
          <w:color w:val="auto"/>
        </w:rPr>
        <w:t xml:space="preserve">осуществляет </w:t>
      </w:r>
      <w:r w:rsidR="00E5289D" w:rsidRPr="00C30CE7">
        <w:rPr>
          <w:color w:val="auto"/>
        </w:rPr>
        <w:t>Оператор</w:t>
      </w:r>
      <w:r w:rsidR="00A447C0" w:rsidRPr="00C30CE7">
        <w:rPr>
          <w:color w:val="auto"/>
        </w:rPr>
        <w:t xml:space="preserve"> ИС МОТП по заявлению участника Эксперимента, </w:t>
      </w:r>
      <w:r w:rsidR="00A447C0" w:rsidRPr="00C30CE7">
        <w:rPr>
          <w:color w:val="auto"/>
        </w:rPr>
        <w:lastRenderedPageBreak/>
        <w:t>представляемому посредством личного кабинета</w:t>
      </w:r>
      <w:r w:rsidR="00B40C56" w:rsidRPr="00C30CE7">
        <w:rPr>
          <w:color w:val="auto"/>
        </w:rPr>
        <w:t>, в течение 24 часов после подачи заявления в личном кабинете</w:t>
      </w:r>
      <w:r w:rsidR="004C57CC">
        <w:rPr>
          <w:color w:val="auto"/>
        </w:rPr>
        <w:t>.</w:t>
      </w:r>
    </w:p>
    <w:p w14:paraId="383A7ABC" w14:textId="77777777" w:rsidR="00CC1CC7" w:rsidRPr="00217D64" w:rsidRDefault="00CC1CC7" w:rsidP="005F280C">
      <w:pPr>
        <w:pStyle w:val="a"/>
        <w:numPr>
          <w:ilvl w:val="0"/>
          <w:numId w:val="0"/>
        </w:numPr>
        <w:ind w:firstLine="709"/>
        <w:rPr>
          <w:color w:val="auto"/>
        </w:rPr>
      </w:pPr>
      <w:r w:rsidRPr="00217D64">
        <w:rPr>
          <w:color w:val="auto"/>
        </w:rPr>
        <w:t>2</w:t>
      </w:r>
      <w:r w:rsidR="00A447C0" w:rsidRPr="00217D64">
        <w:rPr>
          <w:color w:val="auto"/>
        </w:rPr>
        <w:t xml:space="preserve">. </w:t>
      </w:r>
      <w:r w:rsidRPr="00217D64">
        <w:rPr>
          <w:color w:val="auto"/>
        </w:rPr>
        <w:t xml:space="preserve">Порядок регистрации табачной продукции, производство и </w:t>
      </w:r>
      <w:r w:rsidR="004C57CC" w:rsidRPr="00217D64">
        <w:rPr>
          <w:color w:val="auto"/>
        </w:rPr>
        <w:t xml:space="preserve">(или) </w:t>
      </w:r>
      <w:r w:rsidRPr="00217D64">
        <w:rPr>
          <w:color w:val="auto"/>
        </w:rPr>
        <w:t xml:space="preserve">оборот которой </w:t>
      </w:r>
      <w:r w:rsidR="004C57CC" w:rsidRPr="00217D64">
        <w:rPr>
          <w:color w:val="auto"/>
        </w:rPr>
        <w:t>осуществляет участник Эксперимента и мониторинг</w:t>
      </w:r>
      <w:r w:rsidR="0045592F">
        <w:rPr>
          <w:color w:val="auto"/>
        </w:rPr>
        <w:t>а</w:t>
      </w:r>
      <w:r w:rsidR="004C57CC" w:rsidRPr="00217D64">
        <w:rPr>
          <w:color w:val="auto"/>
        </w:rPr>
        <w:t xml:space="preserve"> оборо</w:t>
      </w:r>
      <w:r w:rsidR="0045592F">
        <w:rPr>
          <w:color w:val="auto"/>
        </w:rPr>
        <w:t>та</w:t>
      </w:r>
      <w:r w:rsidR="004C57CC" w:rsidRPr="00217D64">
        <w:rPr>
          <w:color w:val="auto"/>
        </w:rPr>
        <w:t xml:space="preserve"> которой будет осуществляться </w:t>
      </w:r>
      <w:r w:rsidRPr="00217D64">
        <w:rPr>
          <w:color w:val="auto"/>
        </w:rPr>
        <w:t>в ходе Эксперимента.</w:t>
      </w:r>
    </w:p>
    <w:p w14:paraId="368340C2" w14:textId="125C0CD1" w:rsidR="00C20AC6" w:rsidRPr="00C30CE7" w:rsidRDefault="00044AB0" w:rsidP="00C20AC6">
      <w:pPr>
        <w:pStyle w:val="a"/>
        <w:numPr>
          <w:ilvl w:val="0"/>
          <w:numId w:val="0"/>
        </w:numPr>
        <w:ind w:firstLine="709"/>
      </w:pPr>
      <w:r w:rsidRPr="00217D64">
        <w:rPr>
          <w:color w:val="auto"/>
        </w:rPr>
        <w:t>1</w:t>
      </w:r>
      <w:r w:rsidR="00C20AC6" w:rsidRPr="00217D64">
        <w:rPr>
          <w:color w:val="auto"/>
        </w:rPr>
        <w:t>)</w:t>
      </w:r>
      <w:del w:id="317" w:author="Никольский Сергей" w:date="2018-03-02T13:04:00Z">
        <w:r w:rsidR="00C20AC6" w:rsidRPr="00217D64" w:rsidDel="00C853F8">
          <w:rPr>
            <w:color w:val="auto"/>
          </w:rPr>
          <w:delText xml:space="preserve"> </w:delText>
        </w:r>
        <w:r w:rsidR="00CC1CC7" w:rsidRPr="00217D64" w:rsidDel="00C853F8">
          <w:delText xml:space="preserve">Производитель маркирует средствами идентификация табачную продукцию, включенную </w:delText>
        </w:r>
        <w:r w:rsidR="00C20AC6" w:rsidRPr="00217D64" w:rsidDel="00C853F8">
          <w:delText>в реестр продукции</w:delText>
        </w:r>
        <w:r w:rsidR="00CC1CC7" w:rsidRPr="00217D64" w:rsidDel="00C853F8">
          <w:delText>.</w:delText>
        </w:r>
        <w:r w:rsidR="00C20AC6" w:rsidRPr="00217D64" w:rsidDel="00C853F8">
          <w:delText xml:space="preserve"> </w:delText>
        </w:r>
      </w:del>
      <w:ins w:id="318" w:author="Никольский Сергей" w:date="2018-03-02T13:04:00Z">
        <w:r w:rsidR="00C853F8">
          <w:t> </w:t>
        </w:r>
      </w:ins>
      <w:r w:rsidRPr="00217D64">
        <w:t xml:space="preserve">Включение </w:t>
      </w:r>
      <w:r w:rsidR="00460DEB" w:rsidRPr="00217D64">
        <w:t xml:space="preserve">табачной продукции </w:t>
      </w:r>
      <w:r w:rsidRPr="00217D64">
        <w:t xml:space="preserve">в реестр продукции выполняет Оператор ИС МОТП по заявлению зарегистрированного в реестре </w:t>
      </w:r>
      <w:r w:rsidR="00460DEB" w:rsidRPr="00217D64">
        <w:t>участников</w:t>
      </w:r>
      <w:ins w:id="319" w:author="Никольский Сергей" w:date="2018-03-02T13:04:00Z">
        <w:r w:rsidR="00E31EEB" w:rsidRPr="00E31EEB">
          <w:t xml:space="preserve"> </w:t>
        </w:r>
        <w:r w:rsidR="00E31EEB" w:rsidRPr="00217D64">
          <w:t>Эксперимента</w:t>
        </w:r>
        <w:r w:rsidR="00E31EEB">
          <w:t xml:space="preserve"> производителя или импортера</w:t>
        </w:r>
      </w:ins>
      <w:r w:rsidR="00460DEB" w:rsidRPr="00217D64">
        <w:t xml:space="preserve"> </w:t>
      </w:r>
      <w:del w:id="320" w:author="Никольский Сергей" w:date="2018-03-02T13:04:00Z">
        <w:r w:rsidR="00460DEB" w:rsidRPr="00217D64" w:rsidDel="00E31EEB">
          <w:delText xml:space="preserve">соответствующего </w:delText>
        </w:r>
        <w:r w:rsidRPr="00217D64" w:rsidDel="00E31EEB">
          <w:delText>участника Эксперимента</w:delText>
        </w:r>
      </w:del>
      <w:r w:rsidRPr="00217D64">
        <w:t>.</w:t>
      </w:r>
      <w:ins w:id="321" w:author="Никольский Сергей" w:date="2018-03-02T13:05:00Z">
        <w:r w:rsidR="00896EB9">
          <w:t>табачной продукции.</w:t>
        </w:r>
      </w:ins>
    </w:p>
    <w:p w14:paraId="645830BC" w14:textId="77777777" w:rsidR="00BA222E" w:rsidRPr="00C30CE7" w:rsidRDefault="00044AB0" w:rsidP="00C20AC6">
      <w:pPr>
        <w:pStyle w:val="a"/>
        <w:numPr>
          <w:ilvl w:val="0"/>
          <w:numId w:val="0"/>
        </w:numPr>
        <w:ind w:firstLine="709"/>
      </w:pPr>
      <w:r w:rsidRPr="00C30CE7">
        <w:t>2</w:t>
      </w:r>
      <w:r w:rsidR="00BA222E" w:rsidRPr="00C30CE7">
        <w:t xml:space="preserve">) </w:t>
      </w:r>
      <w:r w:rsidRPr="00C30CE7">
        <w:t xml:space="preserve">Заявление о регистрации табачной продукции </w:t>
      </w:r>
      <w:r w:rsidR="00BA222E" w:rsidRPr="00C30CE7">
        <w:t>содержит следующие сведения:</w:t>
      </w:r>
    </w:p>
    <w:p w14:paraId="26528978" w14:textId="09FF02CE" w:rsidR="00BA222E" w:rsidRPr="00C30CE7" w:rsidRDefault="00850C12" w:rsidP="00164CF6">
      <w:pPr>
        <w:pStyle w:val="a"/>
        <w:numPr>
          <w:ilvl w:val="0"/>
          <w:numId w:val="0"/>
        </w:numPr>
        <w:ind w:firstLine="709"/>
        <w:rPr>
          <w:color w:val="auto"/>
        </w:rPr>
      </w:pPr>
      <w:r>
        <w:rPr>
          <w:color w:val="auto"/>
        </w:rPr>
        <w:t>–</w:t>
      </w:r>
      <w:r w:rsidRPr="00C30CE7">
        <w:rPr>
          <w:color w:val="auto"/>
        </w:rPr>
        <w:t xml:space="preserve"> </w:t>
      </w:r>
      <w:r w:rsidR="00BA222E" w:rsidRPr="00C30CE7">
        <w:rPr>
          <w:color w:val="auto"/>
        </w:rPr>
        <w:t>наименование</w:t>
      </w:r>
      <w:r w:rsidR="00044AB0" w:rsidRPr="00C30CE7">
        <w:rPr>
          <w:color w:val="auto"/>
        </w:rPr>
        <w:t xml:space="preserve"> табачной продукции</w:t>
      </w:r>
      <w:r w:rsidR="00164CF6" w:rsidRPr="00C30CE7">
        <w:rPr>
          <w:color w:val="auto"/>
        </w:rPr>
        <w:t>,</w:t>
      </w:r>
    </w:p>
    <w:p w14:paraId="47708D05" w14:textId="171B5827" w:rsidR="00BA222E" w:rsidRPr="00C30CE7" w:rsidRDefault="00850C12" w:rsidP="00164CF6">
      <w:pPr>
        <w:pStyle w:val="a"/>
        <w:numPr>
          <w:ilvl w:val="0"/>
          <w:numId w:val="0"/>
        </w:numPr>
        <w:ind w:firstLine="709"/>
        <w:rPr>
          <w:color w:val="auto"/>
        </w:rPr>
      </w:pPr>
      <w:r>
        <w:rPr>
          <w:color w:val="auto"/>
        </w:rPr>
        <w:t>–</w:t>
      </w:r>
      <w:r w:rsidR="00AC6025">
        <w:rPr>
          <w:color w:val="auto"/>
          <w:lang w:val="en-US"/>
        </w:rPr>
        <w:t> </w:t>
      </w:r>
      <w:r w:rsidR="00E90FC7" w:rsidRPr="0045592F">
        <w:rPr>
          <w:color w:val="auto"/>
        </w:rPr>
        <w:t>код</w:t>
      </w:r>
      <w:r w:rsidR="002C5774">
        <w:rPr>
          <w:color w:val="auto"/>
        </w:rPr>
        <w:t>ы</w:t>
      </w:r>
      <w:r w:rsidR="00E90FC7" w:rsidRPr="0045592F">
        <w:rPr>
          <w:color w:val="auto"/>
        </w:rPr>
        <w:t xml:space="preserve"> </w:t>
      </w:r>
      <w:r w:rsidR="0044745B" w:rsidRPr="0045592F">
        <w:rPr>
          <w:color w:val="auto"/>
        </w:rPr>
        <w:t>товара</w:t>
      </w:r>
      <w:r w:rsidR="00164CF6" w:rsidRPr="0045592F">
        <w:rPr>
          <w:color w:val="auto"/>
        </w:rPr>
        <w:t>,</w:t>
      </w:r>
      <w:r w:rsidR="00917A9A">
        <w:rPr>
          <w:color w:val="auto"/>
        </w:rPr>
        <w:t xml:space="preserve"> и иную информацию </w:t>
      </w:r>
      <w:r w:rsidR="002C5774">
        <w:rPr>
          <w:color w:val="auto"/>
        </w:rPr>
        <w:t xml:space="preserve">в соответствии с </w:t>
      </w:r>
      <w:r w:rsidR="00917A9A">
        <w:rPr>
          <w:color w:val="auto"/>
        </w:rPr>
        <w:t xml:space="preserve">пп.2 п.2 </w:t>
      </w:r>
      <w:r w:rsidR="002C5774">
        <w:rPr>
          <w:color w:val="auto"/>
        </w:rPr>
        <w:t>раздела</w:t>
      </w:r>
      <w:r w:rsidR="002C5774" w:rsidRPr="004F52C9">
        <w:rPr>
          <w:color w:val="auto"/>
        </w:rPr>
        <w:t xml:space="preserve"> </w:t>
      </w:r>
      <w:r w:rsidR="002C5774">
        <w:rPr>
          <w:color w:val="auto"/>
          <w:lang w:val="en-US"/>
        </w:rPr>
        <w:t>IV</w:t>
      </w:r>
      <w:r w:rsidR="009D57F4">
        <w:rPr>
          <w:color w:val="auto"/>
        </w:rPr>
        <w:t xml:space="preserve"> настоящих Методических рекомендаций</w:t>
      </w:r>
      <w:r w:rsidR="002C5774">
        <w:rPr>
          <w:color w:val="auto"/>
        </w:rPr>
        <w:t>, а также коды товара в соответствии с видом упаковки</w:t>
      </w:r>
    </w:p>
    <w:p w14:paraId="43DEDD25" w14:textId="0F11964E" w:rsidR="00460DEB" w:rsidRDefault="00850C12" w:rsidP="00164CF6">
      <w:pPr>
        <w:pStyle w:val="a"/>
        <w:numPr>
          <w:ilvl w:val="0"/>
          <w:numId w:val="0"/>
        </w:numPr>
        <w:ind w:firstLine="709"/>
        <w:rPr>
          <w:color w:val="auto"/>
        </w:rPr>
      </w:pPr>
      <w:r>
        <w:rPr>
          <w:color w:val="auto"/>
        </w:rPr>
        <w:t>–</w:t>
      </w:r>
      <w:r w:rsidR="00AC6025">
        <w:rPr>
          <w:color w:val="auto"/>
          <w:lang w:val="en-US"/>
        </w:rPr>
        <w:t> </w:t>
      </w:r>
      <w:r w:rsidR="00BA222E" w:rsidRPr="00C30CE7">
        <w:rPr>
          <w:color w:val="auto"/>
        </w:rPr>
        <w:t>максимальная розничная цена</w:t>
      </w:r>
      <w:r w:rsidR="00460DEB">
        <w:rPr>
          <w:color w:val="auto"/>
        </w:rPr>
        <w:t>, установленная для регистрируемой табачной продукции</w:t>
      </w:r>
      <w:r w:rsidR="008F7701">
        <w:rPr>
          <w:color w:val="auto"/>
        </w:rPr>
        <w:t xml:space="preserve"> и периоды действия этой цены</w:t>
      </w:r>
      <w:r w:rsidR="003950E7">
        <w:rPr>
          <w:color w:val="auto"/>
        </w:rPr>
        <w:t>,</w:t>
      </w:r>
    </w:p>
    <w:p w14:paraId="57D6B699" w14:textId="30BFE26A" w:rsidR="003950E7" w:rsidRDefault="002B3709" w:rsidP="00164CF6">
      <w:pPr>
        <w:pStyle w:val="a"/>
        <w:numPr>
          <w:ilvl w:val="0"/>
          <w:numId w:val="0"/>
        </w:numPr>
        <w:ind w:firstLine="709"/>
        <w:rPr>
          <w:color w:val="auto"/>
        </w:rPr>
      </w:pPr>
      <w:r>
        <w:rPr>
          <w:color w:val="auto"/>
        </w:rPr>
        <w:t xml:space="preserve">– </w:t>
      </w:r>
      <w:r w:rsidR="003950E7">
        <w:rPr>
          <w:color w:val="auto"/>
        </w:rPr>
        <w:t>вид упаковки табачной продукции</w:t>
      </w:r>
    </w:p>
    <w:p w14:paraId="6327E379" w14:textId="4695F272" w:rsidR="005479E6" w:rsidRPr="00AD1E29" w:rsidRDefault="00044AB0" w:rsidP="00C20AC6">
      <w:pPr>
        <w:pStyle w:val="a"/>
        <w:numPr>
          <w:ilvl w:val="0"/>
          <w:numId w:val="0"/>
        </w:numPr>
        <w:ind w:firstLine="709"/>
      </w:pPr>
      <w:r w:rsidRPr="00AD1E29">
        <w:t>3</w:t>
      </w:r>
      <w:r w:rsidR="005479E6" w:rsidRPr="00AD1E29">
        <w:t xml:space="preserve">) </w:t>
      </w:r>
      <w:r w:rsidR="00AF66E6" w:rsidRPr="00AD1E29">
        <w:t>В случае соответствия сведений, указанных в заявлении</w:t>
      </w:r>
      <w:ins w:id="322" w:author="Никольский Сергей" w:date="2018-02-27T13:59:00Z">
        <w:r w:rsidR="009E33BF">
          <w:t>,</w:t>
        </w:r>
      </w:ins>
      <w:r w:rsidR="00AF66E6" w:rsidRPr="00AD1E29">
        <w:t xml:space="preserve"> установленным в настоящем пункте требованиям</w:t>
      </w:r>
      <w:del w:id="323" w:author="Никольский Сергей" w:date="2018-02-27T14:00:00Z">
        <w:r w:rsidR="00AF66E6" w:rsidRPr="00AD1E29" w:rsidDel="00811C3D">
          <w:delText>,</w:delText>
        </w:r>
      </w:del>
      <w:r w:rsidR="00AF66E6" w:rsidRPr="00AD1E29">
        <w:t xml:space="preserve"> </w:t>
      </w:r>
      <w:r w:rsidR="005479E6" w:rsidRPr="00AD1E29">
        <w:t xml:space="preserve">Оператор ИС МОТП </w:t>
      </w:r>
      <w:r w:rsidR="00AF66E6" w:rsidRPr="00AD1E29">
        <w:t xml:space="preserve">включает представленные </w:t>
      </w:r>
      <w:r w:rsidR="005479E6" w:rsidRPr="00AD1E29">
        <w:t>в нем сведений в реестр продукции</w:t>
      </w:r>
      <w:r w:rsidRPr="00AD1E29">
        <w:t xml:space="preserve"> </w:t>
      </w:r>
      <w:r w:rsidRPr="00AD1E29">
        <w:rPr>
          <w:color w:val="auto"/>
        </w:rPr>
        <w:t>и в срок не более 2 часов с момента получения заявления уведомляет участника об этом</w:t>
      </w:r>
      <w:r w:rsidR="005479E6" w:rsidRPr="00AD1E29">
        <w:t>.</w:t>
      </w:r>
      <w:r w:rsidR="00AF66E6" w:rsidRPr="00AD1E29">
        <w:t xml:space="preserve"> В уведомлении указываются </w:t>
      </w:r>
      <w:r w:rsidR="00AF66E6" w:rsidRPr="00AD1E29">
        <w:rPr>
          <w:color w:val="auto"/>
        </w:rPr>
        <w:t>регистрационные номера, присвоенные сведениям о табачной продукции, в реестре продукции.</w:t>
      </w:r>
    </w:p>
    <w:p w14:paraId="0C4E7546" w14:textId="77777777" w:rsidR="00C20AC6" w:rsidRPr="009D57F4" w:rsidRDefault="00044AB0" w:rsidP="009D57F4">
      <w:pPr>
        <w:pStyle w:val="a"/>
        <w:numPr>
          <w:ilvl w:val="0"/>
          <w:numId w:val="0"/>
        </w:numPr>
        <w:ind w:firstLine="709"/>
      </w:pPr>
      <w:r w:rsidRPr="00AD1E29">
        <w:t>4</w:t>
      </w:r>
      <w:r w:rsidR="005479E6" w:rsidRPr="00AD1E29">
        <w:t>) Изменение сведений о табачной продукции в реестре продукции и исключение этих сведений из реестра осуществляется в том же порядке, что и включение сведений о табачной продукции в реестр продукции.</w:t>
      </w:r>
    </w:p>
    <w:p w14:paraId="38F5A984" w14:textId="6FAFFBEB" w:rsidR="000F43F1" w:rsidRPr="00AD1E29" w:rsidRDefault="00076ECA" w:rsidP="005F280C">
      <w:pPr>
        <w:pStyle w:val="a"/>
        <w:numPr>
          <w:ilvl w:val="0"/>
          <w:numId w:val="0"/>
        </w:numPr>
        <w:ind w:firstLine="709"/>
        <w:rPr>
          <w:color w:val="auto"/>
        </w:rPr>
      </w:pPr>
      <w:r w:rsidRPr="00AD1E29">
        <w:rPr>
          <w:color w:val="auto"/>
        </w:rPr>
        <w:lastRenderedPageBreak/>
        <w:t>3</w:t>
      </w:r>
      <w:r w:rsidR="00044AB0" w:rsidRPr="00AD1E29">
        <w:rPr>
          <w:color w:val="auto"/>
        </w:rPr>
        <w:t xml:space="preserve">. </w:t>
      </w:r>
      <w:r w:rsidR="000F43F1" w:rsidRPr="00AD1E29">
        <w:rPr>
          <w:color w:val="auto"/>
        </w:rPr>
        <w:t xml:space="preserve">Порядок предоставления </w:t>
      </w:r>
      <w:r w:rsidR="00E5289D" w:rsidRPr="00AD1E29">
        <w:rPr>
          <w:color w:val="auto"/>
        </w:rPr>
        <w:t xml:space="preserve">Оператором </w:t>
      </w:r>
      <w:r w:rsidR="000F43F1" w:rsidRPr="00AD1E29">
        <w:rPr>
          <w:color w:val="auto"/>
        </w:rPr>
        <w:t>ИС МОТП кодов маркировки участнику Эксперимента.</w:t>
      </w:r>
    </w:p>
    <w:p w14:paraId="4374F170" w14:textId="068E0441" w:rsidR="00164CF6" w:rsidRPr="00AD1E29" w:rsidRDefault="00044AB0" w:rsidP="00164CF6">
      <w:pPr>
        <w:pStyle w:val="a"/>
        <w:numPr>
          <w:ilvl w:val="0"/>
          <w:numId w:val="0"/>
        </w:numPr>
        <w:ind w:firstLine="709"/>
      </w:pPr>
      <w:r w:rsidRPr="00AD1E29">
        <w:rPr>
          <w:color w:val="auto"/>
        </w:rPr>
        <w:t>1</w:t>
      </w:r>
      <w:r w:rsidR="00164CF6" w:rsidRPr="00AD1E29">
        <w:rPr>
          <w:color w:val="auto"/>
        </w:rPr>
        <w:t xml:space="preserve">) </w:t>
      </w:r>
      <w:r w:rsidR="00B51085" w:rsidRPr="00AD1E29">
        <w:t>У</w:t>
      </w:r>
      <w:r w:rsidR="00164CF6" w:rsidRPr="00AD1E29">
        <w:t xml:space="preserve">частник Эксперимента, зарегистрированный в реестре участников </w:t>
      </w:r>
      <w:r w:rsidR="00AF66E6" w:rsidRPr="00AD1E29">
        <w:t>в качестве производителя</w:t>
      </w:r>
      <w:r w:rsidR="008E6D4A" w:rsidRPr="00AD1E29">
        <w:t xml:space="preserve"> </w:t>
      </w:r>
      <w:ins w:id="324" w:author="Никольский Сергей" w:date="2018-03-02T13:06:00Z">
        <w:r w:rsidR="00633B37">
          <w:t xml:space="preserve">или </w:t>
        </w:r>
        <w:proofErr w:type="spellStart"/>
        <w:r w:rsidR="00633B37">
          <w:t>импортрера</w:t>
        </w:r>
        <w:proofErr w:type="spellEnd"/>
        <w:r w:rsidR="00633B37">
          <w:t xml:space="preserve"> табачной продукции</w:t>
        </w:r>
      </w:ins>
      <w:ins w:id="325" w:author="Никольский Сергей" w:date="2018-03-26T15:36:00Z">
        <w:r w:rsidR="009D14BB">
          <w:t>,</w:t>
        </w:r>
      </w:ins>
      <w:ins w:id="326" w:author="Никольский Сергей" w:date="2018-03-02T13:06:00Z">
        <w:r w:rsidR="00633B37">
          <w:t xml:space="preserve"> </w:t>
        </w:r>
      </w:ins>
      <w:r w:rsidR="00164CF6" w:rsidRPr="00AD1E29">
        <w:t xml:space="preserve">представляет </w:t>
      </w:r>
      <w:r w:rsidR="00E5289D" w:rsidRPr="00AD1E29">
        <w:t xml:space="preserve">Оператору </w:t>
      </w:r>
      <w:r w:rsidR="00164CF6" w:rsidRPr="00AD1E29">
        <w:t>ИС МОТП заявку на получение кодов для маркиров</w:t>
      </w:r>
      <w:r w:rsidR="00B51085" w:rsidRPr="00AD1E29">
        <w:t>ания</w:t>
      </w:r>
      <w:r w:rsidR="00164CF6" w:rsidRPr="00AD1E29">
        <w:t xml:space="preserve"> табачной продукции</w:t>
      </w:r>
      <w:r w:rsidR="00AF66E6" w:rsidRPr="00AD1E29">
        <w:t>, включенной в реестр продукции</w:t>
      </w:r>
      <w:r w:rsidR="00164CF6" w:rsidRPr="00AD1E29">
        <w:t>.</w:t>
      </w:r>
    </w:p>
    <w:p w14:paraId="785F3046" w14:textId="77777777" w:rsidR="00164CF6" w:rsidRPr="00AD1E29" w:rsidRDefault="00044AB0" w:rsidP="00164CF6">
      <w:pPr>
        <w:pStyle w:val="a"/>
        <w:numPr>
          <w:ilvl w:val="0"/>
          <w:numId w:val="0"/>
        </w:numPr>
        <w:ind w:firstLine="709"/>
      </w:pPr>
      <w:r w:rsidRPr="00AD1E29">
        <w:t>2</w:t>
      </w:r>
      <w:r w:rsidR="00164CF6" w:rsidRPr="00AD1E29">
        <w:t>) Это заявка содержит следующие сведения о табачной продукции:</w:t>
      </w:r>
    </w:p>
    <w:p w14:paraId="76CBDE6B" w14:textId="3687A540" w:rsidR="00164CF6" w:rsidRPr="00AD1E29" w:rsidRDefault="000B48ED" w:rsidP="00164CF6">
      <w:pPr>
        <w:pStyle w:val="a"/>
        <w:numPr>
          <w:ilvl w:val="0"/>
          <w:numId w:val="0"/>
        </w:numPr>
        <w:ind w:firstLine="709"/>
        <w:rPr>
          <w:color w:val="auto"/>
        </w:rPr>
      </w:pPr>
      <w:r w:rsidRPr="00C71BFB">
        <w:rPr>
          <w:color w:val="auto"/>
        </w:rPr>
        <w:t>–</w:t>
      </w:r>
      <w:r w:rsidR="00E90FC7" w:rsidRPr="00AD1E29">
        <w:rPr>
          <w:color w:val="auto"/>
        </w:rPr>
        <w:t xml:space="preserve"> код </w:t>
      </w:r>
      <w:r w:rsidR="0044745B" w:rsidRPr="00AD1E29">
        <w:rPr>
          <w:color w:val="auto"/>
        </w:rPr>
        <w:t>товара</w:t>
      </w:r>
      <w:r w:rsidR="00164CF6" w:rsidRPr="00AD1E29">
        <w:rPr>
          <w:color w:val="auto"/>
        </w:rPr>
        <w:t>,</w:t>
      </w:r>
    </w:p>
    <w:p w14:paraId="0620ABC8" w14:textId="537D89FF" w:rsidR="00164CF6" w:rsidRPr="00AD1E29" w:rsidRDefault="000B48ED" w:rsidP="00164CF6">
      <w:pPr>
        <w:pStyle w:val="a"/>
        <w:numPr>
          <w:ilvl w:val="0"/>
          <w:numId w:val="0"/>
        </w:numPr>
        <w:ind w:firstLine="709"/>
        <w:rPr>
          <w:color w:val="auto"/>
        </w:rPr>
      </w:pPr>
      <w:r w:rsidRPr="00C71BFB">
        <w:rPr>
          <w:color w:val="auto"/>
        </w:rPr>
        <w:t>–</w:t>
      </w:r>
      <w:r w:rsidR="00164CF6" w:rsidRPr="00AD1E29">
        <w:rPr>
          <w:color w:val="auto"/>
        </w:rPr>
        <w:t xml:space="preserve"> </w:t>
      </w:r>
      <w:r w:rsidR="002A58DF" w:rsidRPr="00AD1E29">
        <w:rPr>
          <w:color w:val="auto"/>
        </w:rPr>
        <w:t>количество запрашиваемых кодов,</w:t>
      </w:r>
    </w:p>
    <w:p w14:paraId="2E6AC357" w14:textId="4D985BFF" w:rsidR="002A58DF" w:rsidRPr="00AD1E29" w:rsidRDefault="000B48ED" w:rsidP="00164CF6">
      <w:pPr>
        <w:pStyle w:val="a"/>
        <w:numPr>
          <w:ilvl w:val="0"/>
          <w:numId w:val="0"/>
        </w:numPr>
        <w:ind w:firstLine="709"/>
        <w:rPr>
          <w:color w:val="auto"/>
        </w:rPr>
      </w:pPr>
      <w:r w:rsidRPr="00C71BFB">
        <w:rPr>
          <w:color w:val="auto"/>
        </w:rPr>
        <w:t>–</w:t>
      </w:r>
      <w:r w:rsidR="002A58DF" w:rsidRPr="00AD1E29">
        <w:rPr>
          <w:color w:val="auto"/>
        </w:rPr>
        <w:t xml:space="preserve"> тип упаковки</w:t>
      </w:r>
      <w:r w:rsidR="00F47C98" w:rsidRPr="00AD1E29">
        <w:rPr>
          <w:color w:val="auto"/>
        </w:rPr>
        <w:t>:</w:t>
      </w:r>
      <w:r w:rsidR="002A58DF" w:rsidRPr="00AD1E29">
        <w:rPr>
          <w:color w:val="auto"/>
        </w:rPr>
        <w:t xml:space="preserve"> потребительская, групповая</w:t>
      </w:r>
      <w:r w:rsidR="00AF66E6" w:rsidRPr="00AD1E29">
        <w:rPr>
          <w:color w:val="auto"/>
        </w:rPr>
        <w:t>, транспортная</w:t>
      </w:r>
      <w:r w:rsidR="00E103A4">
        <w:rPr>
          <w:color w:val="auto"/>
        </w:rPr>
        <w:t>,</w:t>
      </w:r>
    </w:p>
    <w:p w14:paraId="50D4B679" w14:textId="0F49BF52" w:rsidR="00267572" w:rsidRPr="00AD1E29" w:rsidRDefault="00E103A4" w:rsidP="00E103A4">
      <w:pPr>
        <w:pStyle w:val="a"/>
        <w:numPr>
          <w:ilvl w:val="0"/>
          <w:numId w:val="0"/>
        </w:numPr>
        <w:rPr>
          <w:color w:val="auto"/>
        </w:rPr>
      </w:pPr>
      <w:r w:rsidRPr="00AD1E29">
        <w:rPr>
          <w:color w:val="auto"/>
        </w:rPr>
        <w:t xml:space="preserve">а </w:t>
      </w:r>
      <w:r w:rsidR="00267572" w:rsidRPr="00AD1E29">
        <w:rPr>
          <w:color w:val="auto"/>
        </w:rPr>
        <w:t xml:space="preserve">также может содержать </w:t>
      </w:r>
      <w:r w:rsidR="00CF77EC" w:rsidRPr="00AD1E29">
        <w:rPr>
          <w:color w:val="auto"/>
        </w:rPr>
        <w:t>дополнительные</w:t>
      </w:r>
      <w:r w:rsidR="00267572" w:rsidRPr="00AD1E29">
        <w:rPr>
          <w:color w:val="auto"/>
        </w:rPr>
        <w:t xml:space="preserve"> сведения:</w:t>
      </w:r>
    </w:p>
    <w:p w14:paraId="0B691FF2" w14:textId="5D1CA587" w:rsidR="00267572" w:rsidRPr="002031BC" w:rsidRDefault="003F1413" w:rsidP="009D57F4">
      <w:pPr>
        <w:pStyle w:val="a"/>
        <w:numPr>
          <w:ilvl w:val="0"/>
          <w:numId w:val="0"/>
        </w:numPr>
        <w:ind w:firstLine="709"/>
      </w:pPr>
      <w:r w:rsidRPr="00C71BFB">
        <w:rPr>
          <w:color w:val="auto"/>
        </w:rPr>
        <w:t>–</w:t>
      </w:r>
      <w:r w:rsidR="00267572" w:rsidRPr="00AD1E29">
        <w:rPr>
          <w:color w:val="auto"/>
        </w:rPr>
        <w:t xml:space="preserve"> дата, время и место производства</w:t>
      </w:r>
      <w:r w:rsidR="00CF77EC" w:rsidRPr="00AD1E29">
        <w:rPr>
          <w:color w:val="auto"/>
        </w:rPr>
        <w:t>.</w:t>
      </w:r>
    </w:p>
    <w:p w14:paraId="5AFB2E2D" w14:textId="2F0708E1" w:rsidR="002A58DF" w:rsidRPr="00AD1E29" w:rsidRDefault="00044AB0" w:rsidP="002A58DF">
      <w:pPr>
        <w:pStyle w:val="a"/>
        <w:numPr>
          <w:ilvl w:val="0"/>
          <w:numId w:val="0"/>
        </w:numPr>
        <w:ind w:firstLine="709"/>
      </w:pPr>
      <w:r w:rsidRPr="00AD1E29">
        <w:rPr>
          <w:color w:val="auto"/>
        </w:rPr>
        <w:t>3</w:t>
      </w:r>
      <w:r w:rsidR="002A58DF" w:rsidRPr="00AD1E29">
        <w:rPr>
          <w:color w:val="auto"/>
        </w:rPr>
        <w:t xml:space="preserve">) </w:t>
      </w:r>
      <w:r w:rsidR="00AF66E6" w:rsidRPr="00AD1E29">
        <w:rPr>
          <w:color w:val="auto"/>
        </w:rPr>
        <w:t>В случае соответствия сведений, указанных в заявке</w:t>
      </w:r>
      <w:r w:rsidR="0041577B">
        <w:rPr>
          <w:color w:val="auto"/>
        </w:rPr>
        <w:t>,</w:t>
      </w:r>
      <w:r w:rsidR="00AF66E6" w:rsidRPr="00AD1E29">
        <w:rPr>
          <w:color w:val="auto"/>
        </w:rPr>
        <w:t xml:space="preserve"> требованиям, установленным в настоящем пункте, </w:t>
      </w:r>
      <w:r w:rsidR="002A58DF" w:rsidRPr="00AD1E29">
        <w:t xml:space="preserve">Оператор ИС МОТП </w:t>
      </w:r>
      <w:proofErr w:type="spellStart"/>
      <w:r w:rsidR="002A58DF" w:rsidRPr="00AD1E29">
        <w:t>сериализует</w:t>
      </w:r>
      <w:proofErr w:type="spellEnd"/>
      <w:r w:rsidR="002A58DF" w:rsidRPr="00AD1E29">
        <w:t xml:space="preserve"> необходимое количество кодов маркировки</w:t>
      </w:r>
      <w:r w:rsidR="00A8681B" w:rsidRPr="00AD1E29">
        <w:t xml:space="preserve">, </w:t>
      </w:r>
      <w:r w:rsidR="00F547B7" w:rsidRPr="00AD1E29">
        <w:t xml:space="preserve">в срок не позднее 4 часов с момента получения заявки </w:t>
      </w:r>
      <w:r w:rsidR="004A45EC" w:rsidRPr="00AD1E29">
        <w:t>сообщает</w:t>
      </w:r>
      <w:r w:rsidR="002A58DF" w:rsidRPr="00AD1E29">
        <w:t xml:space="preserve"> участнику Эксперимента список эти</w:t>
      </w:r>
      <w:r w:rsidR="00C04C78" w:rsidRPr="00AD1E29">
        <w:t>х</w:t>
      </w:r>
      <w:r w:rsidR="002A58DF" w:rsidRPr="00AD1E29">
        <w:t xml:space="preserve"> кодов</w:t>
      </w:r>
      <w:r w:rsidR="003822A4" w:rsidRPr="00AD1E29">
        <w:t xml:space="preserve"> и включает в реестр СИ сведения о </w:t>
      </w:r>
      <w:ins w:id="327" w:author="Никольский Сергей" w:date="2018-03-26T15:45:00Z">
        <w:r w:rsidR="00752E0C">
          <w:t xml:space="preserve">переданных </w:t>
        </w:r>
      </w:ins>
      <w:r w:rsidR="003822A4" w:rsidRPr="00AD1E29">
        <w:t>кодах</w:t>
      </w:r>
      <w:del w:id="328" w:author="Никольский Сергей" w:date="2018-03-26T15:45:00Z">
        <w:r w:rsidR="003822A4" w:rsidRPr="00AD1E29" w:rsidDel="00752E0C">
          <w:delText xml:space="preserve"> с указанием статуса «передан для маркиров</w:delText>
        </w:r>
        <w:r w:rsidR="00AF66E6" w:rsidRPr="00AD1E29" w:rsidDel="00752E0C">
          <w:delText>ки</w:delText>
        </w:r>
        <w:r w:rsidR="003822A4" w:rsidRPr="00AD1E29" w:rsidDel="00752E0C">
          <w:delText>»</w:delText>
        </w:r>
      </w:del>
      <w:r w:rsidR="003822A4" w:rsidRPr="00AD1E29">
        <w:t>.</w:t>
      </w:r>
    </w:p>
    <w:p w14:paraId="71275514" w14:textId="11892615" w:rsidR="004A45EC" w:rsidRPr="00AD1E29" w:rsidRDefault="00044AB0" w:rsidP="002A58DF">
      <w:pPr>
        <w:pStyle w:val="a"/>
        <w:numPr>
          <w:ilvl w:val="0"/>
          <w:numId w:val="0"/>
        </w:numPr>
        <w:ind w:firstLine="709"/>
      </w:pPr>
      <w:r w:rsidRPr="00AD1E29">
        <w:t>4</w:t>
      </w:r>
      <w:r w:rsidR="004A45EC" w:rsidRPr="00AD1E29">
        <w:t>)</w:t>
      </w:r>
      <w:r w:rsidR="003822A4" w:rsidRPr="00AD1E29">
        <w:t xml:space="preserve"> </w:t>
      </w:r>
      <w:r w:rsidR="004A45EC" w:rsidRPr="00AD1E29">
        <w:t>Участник Эксперимента преобразует коды маркировки в средства идентификации</w:t>
      </w:r>
      <w:r w:rsidR="00A8681B" w:rsidRPr="00AD1E29">
        <w:t xml:space="preserve"> в соответствии с требованиями раздела </w:t>
      </w:r>
      <w:r w:rsidR="00A8681B" w:rsidRPr="00AD1E29">
        <w:rPr>
          <w:lang w:val="en-US"/>
        </w:rPr>
        <w:t>II</w:t>
      </w:r>
      <w:r w:rsidR="00A8681B" w:rsidRPr="00AD1E29">
        <w:t xml:space="preserve"> настоящего документа</w:t>
      </w:r>
      <w:r w:rsidR="004A45EC" w:rsidRPr="00AD1E29">
        <w:t xml:space="preserve"> и </w:t>
      </w:r>
      <w:proofErr w:type="gramStart"/>
      <w:r w:rsidR="004A45EC" w:rsidRPr="00AD1E29">
        <w:t>в срок</w:t>
      </w:r>
      <w:proofErr w:type="gramEnd"/>
      <w:r w:rsidR="004A45EC" w:rsidRPr="00AD1E29">
        <w:t xml:space="preserve"> не </w:t>
      </w:r>
      <w:r w:rsidR="00AF66E6" w:rsidRPr="00AD1E29">
        <w:t xml:space="preserve">превышающий </w:t>
      </w:r>
      <w:r w:rsidR="004A45EC" w:rsidRPr="00AD1E29">
        <w:t xml:space="preserve">24 часов с момента получения кодов маркировки </w:t>
      </w:r>
      <w:ins w:id="329" w:author="Никольский Сергей" w:date="2018-04-17T15:08:00Z">
        <w:r w:rsidR="00EC5681">
          <w:t xml:space="preserve">обеспечивает </w:t>
        </w:r>
        <w:r w:rsidR="0013336A">
          <w:t>нанесение</w:t>
        </w:r>
      </w:ins>
      <w:del w:id="330" w:author="Никольский Сергей" w:date="2018-04-17T15:08:00Z">
        <w:r w:rsidR="004A45EC" w:rsidRPr="00AD1E29" w:rsidDel="0013336A">
          <w:delText>наносит</w:delText>
        </w:r>
      </w:del>
      <w:r w:rsidR="004A45EC" w:rsidRPr="00AD1E29">
        <w:t xml:space="preserve"> средства идентификации на упаковки табачной продукции.</w:t>
      </w:r>
    </w:p>
    <w:p w14:paraId="0CF7CD37" w14:textId="77777777" w:rsidR="004A45EC" w:rsidRPr="00AD1E29" w:rsidRDefault="00FB5019" w:rsidP="002A58DF">
      <w:pPr>
        <w:pStyle w:val="a"/>
        <w:numPr>
          <w:ilvl w:val="0"/>
          <w:numId w:val="0"/>
        </w:numPr>
        <w:ind w:firstLine="709"/>
      </w:pPr>
      <w:r w:rsidRPr="00AD1E29">
        <w:t>5</w:t>
      </w:r>
      <w:r w:rsidR="004A45EC" w:rsidRPr="00AD1E29">
        <w:t xml:space="preserve">) </w:t>
      </w:r>
      <w:r w:rsidR="00E90FC7" w:rsidRPr="00AD1E29">
        <w:t xml:space="preserve">В течение 4 часов после </w:t>
      </w:r>
      <w:r w:rsidR="004A45EC" w:rsidRPr="00AD1E29">
        <w:t xml:space="preserve">нанесения средств идентификации на упаковки табачной продукции участник Эксперимента направляет </w:t>
      </w:r>
      <w:r w:rsidR="00B64A2B" w:rsidRPr="00AD1E29">
        <w:t xml:space="preserve">в </w:t>
      </w:r>
      <w:r w:rsidR="004A45EC" w:rsidRPr="00AD1E29">
        <w:t xml:space="preserve">ИС </w:t>
      </w:r>
      <w:r w:rsidR="00B64A2B" w:rsidRPr="00AD1E29">
        <w:t xml:space="preserve">МОТП следующие сведения </w:t>
      </w:r>
      <w:r w:rsidR="004A45EC" w:rsidRPr="00AD1E29">
        <w:t>об использовании кодов маркировки:</w:t>
      </w:r>
    </w:p>
    <w:p w14:paraId="19886EA8" w14:textId="5586B5DD" w:rsidR="004A45EC" w:rsidRPr="00AD1E29" w:rsidRDefault="00553D92" w:rsidP="004A45EC">
      <w:pPr>
        <w:pStyle w:val="a"/>
        <w:numPr>
          <w:ilvl w:val="0"/>
          <w:numId w:val="0"/>
        </w:numPr>
        <w:ind w:firstLine="709"/>
        <w:rPr>
          <w:color w:val="auto"/>
        </w:rPr>
      </w:pPr>
      <w:r>
        <w:rPr>
          <w:color w:val="auto"/>
        </w:rPr>
        <w:t>–</w:t>
      </w:r>
      <w:r w:rsidRPr="00AD1E29">
        <w:rPr>
          <w:color w:val="auto"/>
        </w:rPr>
        <w:t xml:space="preserve"> </w:t>
      </w:r>
      <w:r w:rsidR="00044AB0" w:rsidRPr="00AD1E29">
        <w:rPr>
          <w:color w:val="auto"/>
        </w:rPr>
        <w:t>код товара</w:t>
      </w:r>
      <w:r w:rsidR="004A45EC" w:rsidRPr="00AD1E29">
        <w:rPr>
          <w:color w:val="auto"/>
        </w:rPr>
        <w:t>,</w:t>
      </w:r>
    </w:p>
    <w:p w14:paraId="2209D4F0" w14:textId="2BFBCF01" w:rsidR="00044AB0" w:rsidRPr="00AD1E29" w:rsidRDefault="00553D92" w:rsidP="004A45EC">
      <w:pPr>
        <w:pStyle w:val="a"/>
        <w:numPr>
          <w:ilvl w:val="0"/>
          <w:numId w:val="0"/>
        </w:numPr>
        <w:ind w:firstLine="709"/>
        <w:rPr>
          <w:color w:val="auto"/>
        </w:rPr>
      </w:pPr>
      <w:r>
        <w:rPr>
          <w:color w:val="auto"/>
        </w:rPr>
        <w:t>–</w:t>
      </w:r>
      <w:r w:rsidRPr="00AD1E29">
        <w:rPr>
          <w:color w:val="auto"/>
        </w:rPr>
        <w:t xml:space="preserve"> </w:t>
      </w:r>
      <w:r w:rsidR="00044AB0" w:rsidRPr="00AD1E29">
        <w:rPr>
          <w:color w:val="auto"/>
        </w:rPr>
        <w:t>код идентификации,</w:t>
      </w:r>
    </w:p>
    <w:p w14:paraId="6E3AAD9D" w14:textId="3D564F13" w:rsidR="008B1A37" w:rsidRDefault="00553D92" w:rsidP="008B1A37">
      <w:pPr>
        <w:pStyle w:val="a"/>
        <w:numPr>
          <w:ilvl w:val="0"/>
          <w:numId w:val="0"/>
        </w:numPr>
        <w:ind w:firstLine="709"/>
        <w:rPr>
          <w:color w:val="auto"/>
        </w:rPr>
      </w:pPr>
      <w:r>
        <w:rPr>
          <w:color w:val="auto"/>
        </w:rPr>
        <w:lastRenderedPageBreak/>
        <w:t>–</w:t>
      </w:r>
      <w:r w:rsidR="00905E0D">
        <w:rPr>
          <w:color w:val="auto"/>
        </w:rPr>
        <w:t> </w:t>
      </w:r>
      <w:r w:rsidR="008B1A37" w:rsidRPr="00AD1E29">
        <w:rPr>
          <w:color w:val="auto"/>
        </w:rPr>
        <w:t xml:space="preserve">дата и время </w:t>
      </w:r>
      <w:r w:rsidR="00B64A2B" w:rsidRPr="00AD1E29">
        <w:rPr>
          <w:color w:val="auto"/>
        </w:rPr>
        <w:t>упаковки табачной продукции в потребительскую,</w:t>
      </w:r>
      <w:r w:rsidR="008B1A37" w:rsidRPr="00AD1E29">
        <w:rPr>
          <w:color w:val="auto"/>
        </w:rPr>
        <w:t xml:space="preserve"> группов</w:t>
      </w:r>
      <w:r w:rsidR="00B64A2B" w:rsidRPr="00AD1E29">
        <w:rPr>
          <w:color w:val="auto"/>
        </w:rPr>
        <w:t>ую</w:t>
      </w:r>
      <w:r w:rsidR="00B64A2B">
        <w:rPr>
          <w:color w:val="auto"/>
        </w:rPr>
        <w:t xml:space="preserve"> или транспортную</w:t>
      </w:r>
      <w:r w:rsidR="008B1A37" w:rsidRPr="00C30CE7">
        <w:rPr>
          <w:color w:val="auto"/>
        </w:rPr>
        <w:t xml:space="preserve"> упаковки,</w:t>
      </w:r>
    </w:p>
    <w:p w14:paraId="5C23433D" w14:textId="33245482" w:rsidR="00B64A2B" w:rsidRDefault="00553D92" w:rsidP="008B1A37">
      <w:pPr>
        <w:pStyle w:val="a"/>
        <w:numPr>
          <w:ilvl w:val="0"/>
          <w:numId w:val="0"/>
        </w:numPr>
        <w:ind w:firstLine="709"/>
        <w:rPr>
          <w:color w:val="auto"/>
        </w:rPr>
      </w:pPr>
      <w:r>
        <w:rPr>
          <w:color w:val="auto"/>
        </w:rPr>
        <w:t xml:space="preserve">– </w:t>
      </w:r>
      <w:r w:rsidR="00B64A2B">
        <w:rPr>
          <w:color w:val="auto"/>
        </w:rPr>
        <w:t>сведения о созданных средствах идентификации,</w:t>
      </w:r>
    </w:p>
    <w:p w14:paraId="4FD767E1" w14:textId="68049233" w:rsidR="004A45EC" w:rsidRPr="00DB0DDA" w:rsidRDefault="00553D92" w:rsidP="004A45EC">
      <w:pPr>
        <w:pStyle w:val="a"/>
        <w:numPr>
          <w:ilvl w:val="0"/>
          <w:numId w:val="0"/>
        </w:numPr>
        <w:ind w:firstLine="709"/>
        <w:rPr>
          <w:color w:val="auto"/>
        </w:rPr>
      </w:pPr>
      <w:r w:rsidRPr="00E87052">
        <w:rPr>
          <w:color w:val="auto"/>
        </w:rPr>
        <w:t>–</w:t>
      </w:r>
      <w:r>
        <w:rPr>
          <w:color w:val="auto"/>
          <w:lang w:val="en-US"/>
        </w:rPr>
        <w:t> </w:t>
      </w:r>
      <w:r w:rsidR="00A8681B" w:rsidRPr="00DB0DDA">
        <w:rPr>
          <w:color w:val="auto"/>
        </w:rPr>
        <w:t xml:space="preserve">сведения </w:t>
      </w:r>
      <w:r w:rsidR="00B64A2B" w:rsidRPr="00DB0DDA">
        <w:rPr>
          <w:color w:val="auto"/>
        </w:rPr>
        <w:t>о статусе</w:t>
      </w:r>
      <w:r w:rsidR="00A8681B" w:rsidRPr="00DB0DDA">
        <w:rPr>
          <w:color w:val="auto"/>
        </w:rPr>
        <w:t xml:space="preserve"> </w:t>
      </w:r>
      <w:r w:rsidR="00B64A2B" w:rsidRPr="00DB0DDA">
        <w:rPr>
          <w:color w:val="auto"/>
        </w:rPr>
        <w:t xml:space="preserve">кодов маркировки и </w:t>
      </w:r>
      <w:r w:rsidR="00A8681B" w:rsidRPr="00DB0DDA">
        <w:rPr>
          <w:color w:val="auto"/>
        </w:rPr>
        <w:t>средств идентификации</w:t>
      </w:r>
      <w:r w:rsidR="00B64A2B" w:rsidRPr="00DB0DDA">
        <w:rPr>
          <w:color w:val="auto"/>
        </w:rPr>
        <w:t xml:space="preserve"> соответственно</w:t>
      </w:r>
      <w:r w:rsidR="00A8681B" w:rsidRPr="00DB0DDA">
        <w:rPr>
          <w:color w:val="auto"/>
        </w:rPr>
        <w:t xml:space="preserve">: </w:t>
      </w:r>
      <w:r w:rsidR="00B64A2B" w:rsidRPr="00DB0DDA">
        <w:rPr>
          <w:color w:val="auto"/>
        </w:rPr>
        <w:t>сформировано средств</w:t>
      </w:r>
      <w:r w:rsidR="002C5774">
        <w:rPr>
          <w:color w:val="auto"/>
        </w:rPr>
        <w:t>о</w:t>
      </w:r>
      <w:r w:rsidR="00B64A2B" w:rsidRPr="00DB0DDA">
        <w:rPr>
          <w:color w:val="auto"/>
        </w:rPr>
        <w:t xml:space="preserve"> идентификации, </w:t>
      </w:r>
      <w:r w:rsidR="00A8681B" w:rsidRPr="00DB0DDA">
        <w:rPr>
          <w:color w:val="auto"/>
        </w:rPr>
        <w:t>нанесено на упаковку, отбраковано, не использовано в отведенное время</w:t>
      </w:r>
      <w:r w:rsidR="004A45EC" w:rsidRPr="00DB0DDA">
        <w:rPr>
          <w:color w:val="auto"/>
        </w:rPr>
        <w:t>,</w:t>
      </w:r>
    </w:p>
    <w:p w14:paraId="15B91216" w14:textId="126999AE" w:rsidR="00C845C9" w:rsidRPr="00DB0DDA" w:rsidRDefault="00D37D62" w:rsidP="00C845C9">
      <w:pPr>
        <w:pStyle w:val="a"/>
        <w:numPr>
          <w:ilvl w:val="0"/>
          <w:numId w:val="0"/>
        </w:numPr>
        <w:ind w:firstLine="709"/>
        <w:rPr>
          <w:color w:val="auto"/>
        </w:rPr>
      </w:pPr>
      <w:r w:rsidRPr="00037441">
        <w:rPr>
          <w:color w:val="auto"/>
        </w:rPr>
        <w:t>–</w:t>
      </w:r>
      <w:r w:rsidRPr="00DB0DDA">
        <w:rPr>
          <w:color w:val="auto"/>
        </w:rPr>
        <w:t xml:space="preserve"> </w:t>
      </w:r>
      <w:r w:rsidR="004A45EC" w:rsidRPr="00DB0DDA">
        <w:rPr>
          <w:color w:val="auto"/>
        </w:rPr>
        <w:t>тип упаковки</w:t>
      </w:r>
      <w:r w:rsidR="00A8681B" w:rsidRPr="00DB0DDA">
        <w:rPr>
          <w:color w:val="auto"/>
        </w:rPr>
        <w:t>:</w:t>
      </w:r>
      <w:r w:rsidR="004A45EC" w:rsidRPr="00DB0DDA">
        <w:rPr>
          <w:color w:val="auto"/>
        </w:rPr>
        <w:t xml:space="preserve"> потребительская, групповая</w:t>
      </w:r>
      <w:r w:rsidR="00F836EB" w:rsidRPr="00DB0DDA">
        <w:rPr>
          <w:color w:val="auto"/>
        </w:rPr>
        <w:t>,</w:t>
      </w:r>
      <w:r w:rsidR="00B64A2B" w:rsidRPr="00DB0DDA">
        <w:rPr>
          <w:color w:val="auto"/>
        </w:rPr>
        <w:t xml:space="preserve"> транспортная,</w:t>
      </w:r>
    </w:p>
    <w:p w14:paraId="77F78651" w14:textId="4E5C8539" w:rsidR="00F836EB" w:rsidRPr="00C30CE7" w:rsidRDefault="00CB5EC5" w:rsidP="00C845C9">
      <w:pPr>
        <w:pStyle w:val="a"/>
        <w:numPr>
          <w:ilvl w:val="0"/>
          <w:numId w:val="0"/>
        </w:numPr>
        <w:ind w:firstLine="709"/>
        <w:rPr>
          <w:color w:val="auto"/>
        </w:rPr>
      </w:pPr>
      <w:r>
        <w:rPr>
          <w:color w:val="auto"/>
        </w:rPr>
        <w:t>– </w:t>
      </w:r>
      <w:r w:rsidR="00F836EB" w:rsidRPr="00DB0DDA">
        <w:rPr>
          <w:color w:val="auto"/>
        </w:rPr>
        <w:t xml:space="preserve">для групповой </w:t>
      </w:r>
      <w:r w:rsidR="00B64A2B" w:rsidRPr="00DB0DDA">
        <w:rPr>
          <w:color w:val="auto"/>
        </w:rPr>
        <w:t xml:space="preserve">и транспортной </w:t>
      </w:r>
      <w:r w:rsidR="00F836EB" w:rsidRPr="00DB0DDA">
        <w:rPr>
          <w:color w:val="auto"/>
        </w:rPr>
        <w:t xml:space="preserve">упаковки коды товара и </w:t>
      </w:r>
      <w:r w:rsidR="00B64A2B" w:rsidRPr="00DB0DDA">
        <w:rPr>
          <w:color w:val="auto"/>
        </w:rPr>
        <w:t xml:space="preserve">коды </w:t>
      </w:r>
      <w:r w:rsidR="00F836EB" w:rsidRPr="00DB0DDA">
        <w:rPr>
          <w:color w:val="auto"/>
        </w:rPr>
        <w:t xml:space="preserve">идентификации потребительских </w:t>
      </w:r>
      <w:r w:rsidR="00B64A2B" w:rsidRPr="00DB0DDA">
        <w:rPr>
          <w:color w:val="auto"/>
        </w:rPr>
        <w:t xml:space="preserve">или соответственно групповых (транспортных) </w:t>
      </w:r>
      <w:r w:rsidR="00F836EB" w:rsidRPr="00DB0DDA">
        <w:rPr>
          <w:color w:val="auto"/>
        </w:rPr>
        <w:t>упаковок, которые в нее агрегированы.</w:t>
      </w:r>
    </w:p>
    <w:p w14:paraId="6DE8D7B2" w14:textId="77777777" w:rsidR="00A8681B" w:rsidRPr="00C30CE7" w:rsidRDefault="00AD1E29" w:rsidP="004A45EC">
      <w:pPr>
        <w:pStyle w:val="a"/>
        <w:numPr>
          <w:ilvl w:val="0"/>
          <w:numId w:val="0"/>
        </w:numPr>
        <w:ind w:firstLine="709"/>
        <w:rPr>
          <w:color w:val="auto"/>
        </w:rPr>
      </w:pPr>
      <w:r>
        <w:rPr>
          <w:color w:val="auto"/>
        </w:rPr>
        <w:t>6</w:t>
      </w:r>
      <w:r w:rsidR="00A8681B" w:rsidRPr="00C30CE7">
        <w:rPr>
          <w:color w:val="auto"/>
        </w:rPr>
        <w:t xml:space="preserve">) </w:t>
      </w:r>
      <w:r w:rsidR="00B64A2B">
        <w:rPr>
          <w:color w:val="auto"/>
        </w:rPr>
        <w:t>Участнику Эксперимента</w:t>
      </w:r>
      <w:r w:rsidR="00044AB0" w:rsidRPr="00C30CE7">
        <w:rPr>
          <w:color w:val="auto"/>
        </w:rPr>
        <w:t xml:space="preserve"> </w:t>
      </w:r>
      <w:r w:rsidR="00C04EEC" w:rsidRPr="00C30CE7">
        <w:rPr>
          <w:color w:val="auto"/>
        </w:rPr>
        <w:t xml:space="preserve">запрещается хранить в своих информационных ресурсах коды проверки свыше 24 часов после </w:t>
      </w:r>
      <w:r w:rsidR="00B64A2B" w:rsidRPr="00C30CE7">
        <w:rPr>
          <w:color w:val="auto"/>
        </w:rPr>
        <w:t>направлени</w:t>
      </w:r>
      <w:r w:rsidR="00B64A2B">
        <w:rPr>
          <w:color w:val="auto"/>
        </w:rPr>
        <w:t>я</w:t>
      </w:r>
      <w:r w:rsidR="00B64A2B" w:rsidRPr="00C30CE7">
        <w:rPr>
          <w:color w:val="auto"/>
        </w:rPr>
        <w:t xml:space="preserve"> </w:t>
      </w:r>
      <w:r w:rsidR="00B64A2B">
        <w:rPr>
          <w:color w:val="auto"/>
        </w:rPr>
        <w:t>в</w:t>
      </w:r>
      <w:r w:rsidR="00C04EEC" w:rsidRPr="00C30CE7">
        <w:rPr>
          <w:color w:val="auto"/>
        </w:rPr>
        <w:t xml:space="preserve"> ИС МОТП </w:t>
      </w:r>
      <w:r w:rsidR="00B64A2B">
        <w:rPr>
          <w:color w:val="auto"/>
        </w:rPr>
        <w:t>сведений</w:t>
      </w:r>
      <w:r w:rsidR="00B64A2B" w:rsidRPr="00C30CE7">
        <w:rPr>
          <w:color w:val="auto"/>
        </w:rPr>
        <w:t xml:space="preserve"> </w:t>
      </w:r>
      <w:r w:rsidR="00C04EEC" w:rsidRPr="00C30CE7">
        <w:rPr>
          <w:color w:val="auto"/>
        </w:rPr>
        <w:t>об использовании кодов маркировки, в которых содержались эти коды проверки.</w:t>
      </w:r>
    </w:p>
    <w:p w14:paraId="18A7B4B0" w14:textId="40C31CEB" w:rsidR="00A8681B" w:rsidRDefault="00AD1E29" w:rsidP="004A45EC">
      <w:pPr>
        <w:pStyle w:val="a"/>
        <w:numPr>
          <w:ilvl w:val="0"/>
          <w:numId w:val="0"/>
        </w:numPr>
        <w:ind w:firstLine="709"/>
        <w:rPr>
          <w:color w:val="auto"/>
        </w:rPr>
      </w:pPr>
      <w:r>
        <w:rPr>
          <w:color w:val="auto"/>
        </w:rPr>
        <w:t>7</w:t>
      </w:r>
      <w:r w:rsidR="00A8681B" w:rsidRPr="00C30CE7">
        <w:rPr>
          <w:color w:val="auto"/>
        </w:rPr>
        <w:t xml:space="preserve">) По получении </w:t>
      </w:r>
      <w:r w:rsidR="00B64A2B">
        <w:rPr>
          <w:color w:val="auto"/>
        </w:rPr>
        <w:t>сведений</w:t>
      </w:r>
      <w:r w:rsidR="00A8681B" w:rsidRPr="00C30CE7">
        <w:rPr>
          <w:color w:val="auto"/>
        </w:rPr>
        <w:t xml:space="preserve"> </w:t>
      </w:r>
      <w:r w:rsidR="00E5289D" w:rsidRPr="00C30CE7">
        <w:rPr>
          <w:color w:val="auto"/>
        </w:rPr>
        <w:t xml:space="preserve">Оператор </w:t>
      </w:r>
      <w:r w:rsidR="00A8681B" w:rsidRPr="00C30CE7">
        <w:rPr>
          <w:color w:val="auto"/>
        </w:rPr>
        <w:t xml:space="preserve">ИС МОТП </w:t>
      </w:r>
      <w:r w:rsidR="00C04EEC" w:rsidRPr="00C30CE7">
        <w:rPr>
          <w:color w:val="auto"/>
        </w:rPr>
        <w:t xml:space="preserve">в течение 4 часов </w:t>
      </w:r>
      <w:r w:rsidR="00B64A2B">
        <w:rPr>
          <w:color w:val="auto"/>
        </w:rPr>
        <w:t xml:space="preserve">обеспечивает </w:t>
      </w:r>
      <w:r w:rsidR="00A8681B" w:rsidRPr="00C30CE7">
        <w:rPr>
          <w:color w:val="auto"/>
        </w:rPr>
        <w:t>отраж</w:t>
      </w:r>
      <w:r w:rsidR="00B64A2B">
        <w:rPr>
          <w:color w:val="auto"/>
        </w:rPr>
        <w:t>ение</w:t>
      </w:r>
      <w:r w:rsidR="00A8681B" w:rsidRPr="00C30CE7">
        <w:rPr>
          <w:color w:val="auto"/>
        </w:rPr>
        <w:t xml:space="preserve"> в реестре </w:t>
      </w:r>
      <w:r w:rsidR="00746039" w:rsidRPr="00C30CE7">
        <w:rPr>
          <w:color w:val="auto"/>
        </w:rPr>
        <w:t xml:space="preserve">СИ </w:t>
      </w:r>
      <w:r w:rsidR="00B64A2B">
        <w:rPr>
          <w:color w:val="auto"/>
        </w:rPr>
        <w:t xml:space="preserve">соответствующих </w:t>
      </w:r>
      <w:r w:rsidR="00746039" w:rsidRPr="00C30CE7">
        <w:rPr>
          <w:color w:val="auto"/>
        </w:rPr>
        <w:t>статус</w:t>
      </w:r>
      <w:r w:rsidR="00B64A2B">
        <w:rPr>
          <w:color w:val="auto"/>
        </w:rPr>
        <w:t>ов</w:t>
      </w:r>
      <w:r w:rsidR="00746039" w:rsidRPr="00C30CE7">
        <w:rPr>
          <w:color w:val="auto"/>
        </w:rPr>
        <w:t xml:space="preserve"> кодов маркировки </w:t>
      </w:r>
      <w:r w:rsidR="00B64A2B">
        <w:rPr>
          <w:color w:val="auto"/>
        </w:rPr>
        <w:t>и средств идентификации, а также доступност</w:t>
      </w:r>
      <w:r w:rsidR="00252072">
        <w:rPr>
          <w:color w:val="auto"/>
        </w:rPr>
        <w:t>ь</w:t>
      </w:r>
      <w:r w:rsidR="00B64A2B">
        <w:rPr>
          <w:color w:val="auto"/>
        </w:rPr>
        <w:t xml:space="preserve"> этой информации участникам Эксперимента</w:t>
      </w:r>
      <w:r w:rsidR="00746039" w:rsidRPr="00C30CE7">
        <w:rPr>
          <w:color w:val="auto"/>
        </w:rPr>
        <w:t>.</w:t>
      </w:r>
    </w:p>
    <w:p w14:paraId="74CB8280" w14:textId="644A90AE" w:rsidR="0045592F" w:rsidRPr="00C30CE7" w:rsidRDefault="0045592F" w:rsidP="004A45EC">
      <w:pPr>
        <w:pStyle w:val="a"/>
        <w:numPr>
          <w:ilvl w:val="0"/>
          <w:numId w:val="0"/>
        </w:numPr>
        <w:ind w:firstLine="709"/>
        <w:rPr>
          <w:color w:val="auto"/>
        </w:rPr>
      </w:pPr>
      <w:r>
        <w:rPr>
          <w:color w:val="auto"/>
        </w:rPr>
        <w:t xml:space="preserve">4. </w:t>
      </w:r>
      <w:r w:rsidR="005476D9">
        <w:rPr>
          <w:color w:val="auto"/>
        </w:rPr>
        <w:t>Предоставление</w:t>
      </w:r>
      <w:r w:rsidR="005476D9" w:rsidRPr="00C30CE7">
        <w:rPr>
          <w:color w:val="auto"/>
        </w:rPr>
        <w:t xml:space="preserve"> </w:t>
      </w:r>
      <w:r w:rsidR="00E5289D" w:rsidRPr="00C30CE7">
        <w:rPr>
          <w:color w:val="auto"/>
        </w:rPr>
        <w:t xml:space="preserve">Оператором </w:t>
      </w:r>
      <w:r w:rsidR="005476D9" w:rsidRPr="00C30CE7">
        <w:rPr>
          <w:color w:val="auto"/>
        </w:rPr>
        <w:t>ИС МОТП кодов маркировки участнику Эксперимента</w:t>
      </w:r>
      <w:r w:rsidR="005476D9">
        <w:rPr>
          <w:color w:val="auto"/>
        </w:rPr>
        <w:t>, осуществляющему агрегирование табачной продукции, применение участником кодов маркировки и отчет об использовании средств идентификации участником происходит в порядке, предусмотренным для производителей табачной продукции.</w:t>
      </w:r>
    </w:p>
    <w:p w14:paraId="3E5A5C0A" w14:textId="77777777" w:rsidR="00746039" w:rsidRPr="00C30CE7" w:rsidRDefault="005476D9" w:rsidP="00037441">
      <w:pPr>
        <w:pStyle w:val="a"/>
        <w:keepNext/>
        <w:numPr>
          <w:ilvl w:val="0"/>
          <w:numId w:val="0"/>
        </w:numPr>
        <w:ind w:firstLine="709"/>
        <w:rPr>
          <w:color w:val="auto"/>
        </w:rPr>
      </w:pPr>
      <w:r>
        <w:rPr>
          <w:color w:val="auto"/>
        </w:rPr>
        <w:t>5</w:t>
      </w:r>
      <w:r w:rsidR="00076ECA" w:rsidRPr="00C30CE7">
        <w:rPr>
          <w:color w:val="auto"/>
        </w:rPr>
        <w:t>.</w:t>
      </w:r>
      <w:r w:rsidR="00746039" w:rsidRPr="00C30CE7">
        <w:rPr>
          <w:color w:val="auto"/>
        </w:rPr>
        <w:t xml:space="preserve"> Порядок </w:t>
      </w:r>
      <w:r w:rsidR="00252072">
        <w:rPr>
          <w:color w:val="auto"/>
        </w:rPr>
        <w:t>мониторинга</w:t>
      </w:r>
      <w:r w:rsidR="00252072" w:rsidRPr="00C30CE7">
        <w:rPr>
          <w:color w:val="auto"/>
        </w:rPr>
        <w:t xml:space="preserve"> </w:t>
      </w:r>
      <w:r w:rsidR="00746039" w:rsidRPr="00C30CE7">
        <w:rPr>
          <w:color w:val="auto"/>
        </w:rPr>
        <w:t>введения в оборот и движения табачной продукции.</w:t>
      </w:r>
    </w:p>
    <w:p w14:paraId="2B89C912" w14:textId="6CECCDE7" w:rsidR="00746039" w:rsidRPr="00C30CE7" w:rsidRDefault="00076ECA" w:rsidP="004A45EC">
      <w:pPr>
        <w:pStyle w:val="a"/>
        <w:numPr>
          <w:ilvl w:val="0"/>
          <w:numId w:val="0"/>
        </w:numPr>
        <w:ind w:firstLine="709"/>
        <w:rPr>
          <w:color w:val="auto"/>
        </w:rPr>
      </w:pPr>
      <w:r w:rsidRPr="00C30CE7">
        <w:rPr>
          <w:color w:val="auto"/>
        </w:rPr>
        <w:t>1</w:t>
      </w:r>
      <w:r w:rsidR="00746039" w:rsidRPr="00C30CE7">
        <w:rPr>
          <w:color w:val="auto"/>
        </w:rPr>
        <w:t>)</w:t>
      </w:r>
      <w:r w:rsidR="0094554F" w:rsidRPr="00C30CE7">
        <w:rPr>
          <w:color w:val="auto"/>
        </w:rPr>
        <w:t xml:space="preserve"> </w:t>
      </w:r>
      <w:r w:rsidR="001B426D" w:rsidRPr="00C30CE7">
        <w:rPr>
          <w:color w:val="auto"/>
        </w:rPr>
        <w:t xml:space="preserve">При </w:t>
      </w:r>
      <w:r w:rsidR="008F1D18" w:rsidRPr="00C30CE7">
        <w:rPr>
          <w:color w:val="auto"/>
        </w:rPr>
        <w:t xml:space="preserve">передаче </w:t>
      </w:r>
      <w:r w:rsidR="00252072">
        <w:rPr>
          <w:color w:val="auto"/>
        </w:rPr>
        <w:t xml:space="preserve">(приеме) </w:t>
      </w:r>
      <w:r w:rsidR="008F1D18" w:rsidRPr="00C30CE7">
        <w:rPr>
          <w:color w:val="auto"/>
        </w:rPr>
        <w:t>табачной продукции</w:t>
      </w:r>
      <w:r w:rsidR="009713E1" w:rsidRPr="00C30CE7">
        <w:rPr>
          <w:color w:val="auto"/>
        </w:rPr>
        <w:t xml:space="preserve"> между </w:t>
      </w:r>
      <w:r w:rsidR="008F1D18" w:rsidRPr="00C30CE7">
        <w:rPr>
          <w:color w:val="auto"/>
        </w:rPr>
        <w:t>участника</w:t>
      </w:r>
      <w:r w:rsidR="009713E1" w:rsidRPr="00C30CE7">
        <w:rPr>
          <w:color w:val="auto"/>
        </w:rPr>
        <w:t>ми</w:t>
      </w:r>
      <w:r w:rsidR="008F1D18" w:rsidRPr="00C30CE7">
        <w:rPr>
          <w:color w:val="auto"/>
        </w:rPr>
        <w:t xml:space="preserve"> Эксперимента</w:t>
      </w:r>
      <w:r w:rsidR="009713E1" w:rsidRPr="00C30CE7">
        <w:rPr>
          <w:color w:val="auto"/>
        </w:rPr>
        <w:t>, являющимися субъектами обращения табачной продукции,</w:t>
      </w:r>
      <w:r w:rsidR="008F1D18" w:rsidRPr="00C30CE7">
        <w:rPr>
          <w:color w:val="auto"/>
        </w:rPr>
        <w:t xml:space="preserve"> на основании содержания </w:t>
      </w:r>
      <w:r w:rsidR="00F547B7" w:rsidRPr="00C30CE7">
        <w:rPr>
          <w:color w:val="auto"/>
        </w:rPr>
        <w:t>первичного документа, подтверждающего переход права собственности,</w:t>
      </w:r>
      <w:r w:rsidR="008F1D18" w:rsidRPr="00C30CE7">
        <w:rPr>
          <w:color w:val="auto"/>
        </w:rPr>
        <w:t xml:space="preserve"> стороны сделки </w:t>
      </w:r>
      <w:r w:rsidR="00252072">
        <w:rPr>
          <w:color w:val="auto"/>
        </w:rPr>
        <w:t>формируют</w:t>
      </w:r>
      <w:r w:rsidR="00252072" w:rsidRPr="00C30CE7">
        <w:rPr>
          <w:color w:val="auto"/>
        </w:rPr>
        <w:t xml:space="preserve"> </w:t>
      </w:r>
      <w:r w:rsidR="008F1D18" w:rsidRPr="00C30CE7">
        <w:rPr>
          <w:color w:val="auto"/>
        </w:rPr>
        <w:t xml:space="preserve">уведомление </w:t>
      </w:r>
      <w:r w:rsidR="00C1127F" w:rsidRPr="00C30CE7">
        <w:rPr>
          <w:color w:val="auto"/>
        </w:rPr>
        <w:t>(в форме универсального передаточного документа)</w:t>
      </w:r>
      <w:r w:rsidR="00C1127F">
        <w:rPr>
          <w:color w:val="auto"/>
        </w:rPr>
        <w:t xml:space="preserve"> </w:t>
      </w:r>
      <w:r w:rsidR="008F1D18" w:rsidRPr="00C30CE7">
        <w:rPr>
          <w:color w:val="auto"/>
        </w:rPr>
        <w:t>о передаче</w:t>
      </w:r>
      <w:r w:rsidR="00252072">
        <w:rPr>
          <w:color w:val="auto"/>
        </w:rPr>
        <w:t xml:space="preserve"> (приеме) табачной </w:t>
      </w:r>
      <w:r w:rsidR="00252072">
        <w:rPr>
          <w:color w:val="auto"/>
        </w:rPr>
        <w:lastRenderedPageBreak/>
        <w:t>продукции</w:t>
      </w:r>
      <w:r w:rsidR="008F1D18" w:rsidRPr="00C30CE7">
        <w:rPr>
          <w:color w:val="auto"/>
        </w:rPr>
        <w:t xml:space="preserve">, </w:t>
      </w:r>
      <w:r w:rsidR="009713E1" w:rsidRPr="00C30CE7">
        <w:rPr>
          <w:color w:val="auto"/>
        </w:rPr>
        <w:t xml:space="preserve">подписывают </w:t>
      </w:r>
      <w:r w:rsidR="00252072">
        <w:rPr>
          <w:color w:val="auto"/>
        </w:rPr>
        <w:t xml:space="preserve">указанное </w:t>
      </w:r>
      <w:r w:rsidR="008F1D18" w:rsidRPr="00C30CE7">
        <w:rPr>
          <w:color w:val="auto"/>
        </w:rPr>
        <w:t xml:space="preserve">уведомление </w:t>
      </w:r>
      <w:r w:rsidR="00252072">
        <w:rPr>
          <w:color w:val="auto"/>
        </w:rPr>
        <w:t xml:space="preserve">уполномоченными представителями обоих сторон </w:t>
      </w:r>
      <w:r w:rsidR="008F1D18" w:rsidRPr="00C30CE7">
        <w:rPr>
          <w:color w:val="auto"/>
        </w:rPr>
        <w:t xml:space="preserve">и направляют </w:t>
      </w:r>
      <w:r w:rsidR="00252072">
        <w:rPr>
          <w:color w:val="auto"/>
        </w:rPr>
        <w:t xml:space="preserve">его и электронную копию первичного документа </w:t>
      </w:r>
      <w:r w:rsidR="00B379B2">
        <w:rPr>
          <w:color w:val="auto"/>
        </w:rPr>
        <w:t>Оператору</w:t>
      </w:r>
      <w:r w:rsidR="00AC2D63">
        <w:rPr>
          <w:color w:val="auto"/>
        </w:rPr>
        <w:t xml:space="preserve"> </w:t>
      </w:r>
      <w:r w:rsidR="008F1D18" w:rsidRPr="00C30CE7">
        <w:rPr>
          <w:color w:val="auto"/>
        </w:rPr>
        <w:t>ИС МОТП.</w:t>
      </w:r>
    </w:p>
    <w:p w14:paraId="5FF37E6B" w14:textId="0EC8A8F7" w:rsidR="00D96097" w:rsidRPr="00C30CE7" w:rsidRDefault="00FB5019" w:rsidP="004C2598">
      <w:pPr>
        <w:pStyle w:val="a"/>
        <w:numPr>
          <w:ilvl w:val="0"/>
          <w:numId w:val="0"/>
        </w:numPr>
        <w:ind w:firstLine="709"/>
        <w:rPr>
          <w:color w:val="auto"/>
        </w:rPr>
      </w:pPr>
      <w:r>
        <w:rPr>
          <w:color w:val="auto"/>
        </w:rPr>
        <w:t>2</w:t>
      </w:r>
      <w:r w:rsidR="00D96097" w:rsidRPr="00C30CE7">
        <w:rPr>
          <w:color w:val="auto"/>
        </w:rPr>
        <w:t>) Уведомление о передаче</w:t>
      </w:r>
      <w:r w:rsidR="00252072">
        <w:rPr>
          <w:color w:val="auto"/>
        </w:rPr>
        <w:t xml:space="preserve"> (приеме)</w:t>
      </w:r>
      <w:r w:rsidR="00D96097" w:rsidRPr="00C30CE7">
        <w:rPr>
          <w:color w:val="auto"/>
        </w:rPr>
        <w:t xml:space="preserve"> </w:t>
      </w:r>
      <w:r w:rsidR="00252072">
        <w:rPr>
          <w:color w:val="auto"/>
        </w:rPr>
        <w:t>направляется</w:t>
      </w:r>
      <w:r w:rsidR="00252072" w:rsidRPr="00C30CE7">
        <w:rPr>
          <w:color w:val="auto"/>
        </w:rPr>
        <w:t xml:space="preserve"> </w:t>
      </w:r>
      <w:r w:rsidR="00D96097" w:rsidRPr="00C30CE7">
        <w:rPr>
          <w:color w:val="auto"/>
        </w:rPr>
        <w:t xml:space="preserve">участниками Эксперимента </w:t>
      </w:r>
      <w:r w:rsidR="002C5774">
        <w:rPr>
          <w:color w:val="auto"/>
        </w:rPr>
        <w:t xml:space="preserve">в </w:t>
      </w:r>
      <w:r w:rsidR="00D96097" w:rsidRPr="00C30CE7">
        <w:rPr>
          <w:color w:val="auto"/>
        </w:rPr>
        <w:t>ИС МОТП в срок не более 72 часов с момента перехода права собственности на табачную продукцию, отраженную в уведомлении, от одного участника другому, но не позже момента передачи права собственности на эту продукцию от получателя третьим лицам.</w:t>
      </w:r>
    </w:p>
    <w:p w14:paraId="1B45C8A2" w14:textId="77777777" w:rsidR="008F1D18" w:rsidRPr="00C30CE7" w:rsidRDefault="00FB5019" w:rsidP="008F1D18">
      <w:pPr>
        <w:pStyle w:val="a"/>
        <w:keepNext/>
        <w:numPr>
          <w:ilvl w:val="0"/>
          <w:numId w:val="0"/>
        </w:numPr>
        <w:ind w:firstLine="709"/>
        <w:rPr>
          <w:color w:val="auto"/>
        </w:rPr>
      </w:pPr>
      <w:r>
        <w:rPr>
          <w:color w:val="auto"/>
        </w:rPr>
        <w:t>3</w:t>
      </w:r>
      <w:r w:rsidR="008F1D18" w:rsidRPr="00C30CE7">
        <w:rPr>
          <w:color w:val="auto"/>
        </w:rPr>
        <w:t xml:space="preserve">) Уведомление о передаче содержит следующие сведения о переданной </w:t>
      </w:r>
      <w:r w:rsidR="000947B5">
        <w:rPr>
          <w:color w:val="auto"/>
        </w:rPr>
        <w:t xml:space="preserve">(принятой) </w:t>
      </w:r>
      <w:r w:rsidR="008F1D18" w:rsidRPr="00C30CE7">
        <w:rPr>
          <w:color w:val="auto"/>
        </w:rPr>
        <w:t>табачной продукции:</w:t>
      </w:r>
    </w:p>
    <w:p w14:paraId="5F2EA8B2" w14:textId="0D6D38EE" w:rsidR="008F1D18" w:rsidRPr="00C30CE7" w:rsidRDefault="00BE26A6" w:rsidP="004A45EC">
      <w:pPr>
        <w:pStyle w:val="a"/>
        <w:numPr>
          <w:ilvl w:val="0"/>
          <w:numId w:val="0"/>
        </w:numPr>
        <w:ind w:firstLine="709"/>
        <w:rPr>
          <w:color w:val="auto"/>
        </w:rPr>
      </w:pPr>
      <w:r>
        <w:rPr>
          <w:color w:val="auto"/>
        </w:rPr>
        <w:t>–</w:t>
      </w:r>
      <w:r w:rsidRPr="00C30CE7">
        <w:rPr>
          <w:color w:val="auto"/>
        </w:rPr>
        <w:t xml:space="preserve"> </w:t>
      </w:r>
      <w:r w:rsidR="008F1D18" w:rsidRPr="00C30CE7">
        <w:rPr>
          <w:color w:val="auto"/>
        </w:rPr>
        <w:t>ИНН и КПП передающей стороны,</w:t>
      </w:r>
    </w:p>
    <w:p w14:paraId="1C0A9733" w14:textId="322DC0BA" w:rsidR="008F1D18" w:rsidRPr="00C30CE7" w:rsidRDefault="00BE26A6" w:rsidP="004A45EC">
      <w:pPr>
        <w:pStyle w:val="a"/>
        <w:numPr>
          <w:ilvl w:val="0"/>
          <w:numId w:val="0"/>
        </w:numPr>
        <w:ind w:firstLine="709"/>
        <w:rPr>
          <w:color w:val="auto"/>
        </w:rPr>
      </w:pPr>
      <w:r>
        <w:rPr>
          <w:color w:val="auto"/>
        </w:rPr>
        <w:t>–</w:t>
      </w:r>
      <w:r w:rsidRPr="00C30CE7">
        <w:rPr>
          <w:color w:val="auto"/>
        </w:rPr>
        <w:t xml:space="preserve"> </w:t>
      </w:r>
      <w:r w:rsidR="008F1D18" w:rsidRPr="00C30CE7">
        <w:rPr>
          <w:color w:val="auto"/>
        </w:rPr>
        <w:t>ИНН и КПП принимающей стороны,</w:t>
      </w:r>
    </w:p>
    <w:p w14:paraId="5D572D88" w14:textId="70B62690" w:rsidR="008F1D18" w:rsidRDefault="00BE26A6" w:rsidP="004A45EC">
      <w:pPr>
        <w:pStyle w:val="a"/>
        <w:numPr>
          <w:ilvl w:val="0"/>
          <w:numId w:val="0"/>
        </w:numPr>
        <w:ind w:firstLine="709"/>
        <w:rPr>
          <w:color w:val="auto"/>
        </w:rPr>
      </w:pPr>
      <w:r>
        <w:rPr>
          <w:color w:val="auto"/>
        </w:rPr>
        <w:t>–</w:t>
      </w:r>
      <w:r w:rsidRPr="00C30CE7">
        <w:rPr>
          <w:color w:val="auto"/>
        </w:rPr>
        <w:t xml:space="preserve"> </w:t>
      </w:r>
      <w:r w:rsidR="008F1D18" w:rsidRPr="00C30CE7">
        <w:rPr>
          <w:color w:val="auto"/>
        </w:rPr>
        <w:t xml:space="preserve">список кодов </w:t>
      </w:r>
      <w:r w:rsidR="00D80FAA" w:rsidRPr="00C30CE7">
        <w:rPr>
          <w:color w:val="auto"/>
        </w:rPr>
        <w:t xml:space="preserve">товара и </w:t>
      </w:r>
      <w:r w:rsidR="006E18FF" w:rsidRPr="00C30CE7">
        <w:rPr>
          <w:color w:val="auto"/>
        </w:rPr>
        <w:t>кодов идентификации, содержа</w:t>
      </w:r>
      <w:r w:rsidR="00A55AB9">
        <w:rPr>
          <w:color w:val="auto"/>
        </w:rPr>
        <w:t>щ</w:t>
      </w:r>
      <w:r w:rsidR="006E18FF" w:rsidRPr="00C30CE7">
        <w:rPr>
          <w:color w:val="auto"/>
        </w:rPr>
        <w:t xml:space="preserve">ихся в </w:t>
      </w:r>
      <w:r w:rsidR="000947B5">
        <w:rPr>
          <w:color w:val="auto"/>
        </w:rPr>
        <w:t>средствах идентификации</w:t>
      </w:r>
      <w:r w:rsidR="006E18FF" w:rsidRPr="00C30CE7">
        <w:rPr>
          <w:color w:val="auto"/>
        </w:rPr>
        <w:t xml:space="preserve"> для</w:t>
      </w:r>
      <w:r w:rsidR="008F1D18" w:rsidRPr="00C30CE7">
        <w:rPr>
          <w:color w:val="auto"/>
        </w:rPr>
        <w:t xml:space="preserve"> переданных</w:t>
      </w:r>
      <w:r w:rsidR="000947B5">
        <w:rPr>
          <w:color w:val="auto"/>
        </w:rPr>
        <w:t xml:space="preserve"> (принятых)</w:t>
      </w:r>
      <w:r w:rsidR="008F1D18" w:rsidRPr="00C30CE7">
        <w:rPr>
          <w:color w:val="auto"/>
        </w:rPr>
        <w:t xml:space="preserve"> упаковок табачной продукции,</w:t>
      </w:r>
    </w:p>
    <w:p w14:paraId="747AA879" w14:textId="16F2667D" w:rsidR="000947B5" w:rsidRPr="00C30CE7" w:rsidRDefault="00BE26A6" w:rsidP="004A45EC">
      <w:pPr>
        <w:pStyle w:val="a"/>
        <w:numPr>
          <w:ilvl w:val="0"/>
          <w:numId w:val="0"/>
        </w:numPr>
        <w:ind w:firstLine="709"/>
        <w:rPr>
          <w:color w:val="auto"/>
        </w:rPr>
      </w:pPr>
      <w:r>
        <w:rPr>
          <w:color w:val="auto"/>
        </w:rPr>
        <w:t>–</w:t>
      </w:r>
      <w:r>
        <w:rPr>
          <w:color w:val="auto"/>
          <w:lang w:val="en-US"/>
        </w:rPr>
        <w:t> </w:t>
      </w:r>
      <w:r w:rsidR="000947B5">
        <w:rPr>
          <w:color w:val="auto"/>
        </w:rPr>
        <w:t>адреса зарегистрированных площадок участников Эксперимента с которой и на которую передается продукция</w:t>
      </w:r>
      <w:r w:rsidR="007379DB">
        <w:rPr>
          <w:color w:val="auto"/>
        </w:rPr>
        <w:t>,</w:t>
      </w:r>
    </w:p>
    <w:p w14:paraId="209E23A5" w14:textId="6C528CC5" w:rsidR="00131BE4" w:rsidRPr="00C30CE7" w:rsidRDefault="00374E60" w:rsidP="00131BE4">
      <w:pPr>
        <w:pStyle w:val="a"/>
        <w:numPr>
          <w:ilvl w:val="0"/>
          <w:numId w:val="0"/>
        </w:numPr>
        <w:ind w:firstLine="709"/>
        <w:rPr>
          <w:color w:val="auto"/>
        </w:rPr>
      </w:pPr>
      <w:r>
        <w:rPr>
          <w:color w:val="auto"/>
        </w:rPr>
        <w:t>–</w:t>
      </w:r>
      <w:r w:rsidRPr="00C30CE7">
        <w:rPr>
          <w:color w:val="auto"/>
        </w:rPr>
        <w:t xml:space="preserve"> </w:t>
      </w:r>
      <w:r w:rsidR="00131BE4" w:rsidRPr="00C30CE7">
        <w:rPr>
          <w:color w:val="auto"/>
        </w:rPr>
        <w:t xml:space="preserve">цена </w:t>
      </w:r>
      <w:r w:rsidR="003F3DDD" w:rsidRPr="00C30CE7">
        <w:rPr>
          <w:color w:val="auto"/>
        </w:rPr>
        <w:t>продажи</w:t>
      </w:r>
      <w:r w:rsidR="000947B5">
        <w:rPr>
          <w:color w:val="auto"/>
        </w:rPr>
        <w:t xml:space="preserve"> (покупки)</w:t>
      </w:r>
      <w:r w:rsidR="00131BE4" w:rsidRPr="00C30CE7">
        <w:rPr>
          <w:color w:val="auto"/>
        </w:rPr>
        <w:t>,</w:t>
      </w:r>
    </w:p>
    <w:p w14:paraId="6DCA23D1" w14:textId="35EF46B8" w:rsidR="008F1D18" w:rsidRDefault="00374E60" w:rsidP="004A45EC">
      <w:pPr>
        <w:pStyle w:val="a"/>
        <w:numPr>
          <w:ilvl w:val="0"/>
          <w:numId w:val="0"/>
        </w:numPr>
        <w:ind w:firstLine="709"/>
        <w:rPr>
          <w:color w:val="auto"/>
        </w:rPr>
      </w:pPr>
      <w:r>
        <w:rPr>
          <w:color w:val="auto"/>
        </w:rPr>
        <w:t>–</w:t>
      </w:r>
      <w:r w:rsidRPr="00C30CE7">
        <w:rPr>
          <w:color w:val="auto"/>
        </w:rPr>
        <w:t xml:space="preserve"> </w:t>
      </w:r>
      <w:r w:rsidR="008F1D18" w:rsidRPr="00C30CE7">
        <w:rPr>
          <w:color w:val="auto"/>
        </w:rPr>
        <w:t>дат</w:t>
      </w:r>
      <w:r w:rsidR="00131BE4" w:rsidRPr="00C30CE7">
        <w:rPr>
          <w:color w:val="auto"/>
        </w:rPr>
        <w:t>а</w:t>
      </w:r>
      <w:r w:rsidR="008F1D18" w:rsidRPr="00C30CE7">
        <w:rPr>
          <w:color w:val="auto"/>
        </w:rPr>
        <w:t xml:space="preserve"> передачи</w:t>
      </w:r>
      <w:r w:rsidR="000947B5">
        <w:rPr>
          <w:color w:val="auto"/>
        </w:rPr>
        <w:t xml:space="preserve"> (приема)</w:t>
      </w:r>
      <w:r w:rsidR="007379DB">
        <w:rPr>
          <w:color w:val="auto"/>
        </w:rPr>
        <w:t>,</w:t>
      </w:r>
    </w:p>
    <w:p w14:paraId="7ECCEF93" w14:textId="3778E313" w:rsidR="000947B5" w:rsidRPr="00C30CE7" w:rsidRDefault="00374E60" w:rsidP="007379DB">
      <w:pPr>
        <w:pStyle w:val="a"/>
        <w:numPr>
          <w:ilvl w:val="0"/>
          <w:numId w:val="0"/>
        </w:numPr>
        <w:ind w:firstLine="709"/>
      </w:pPr>
      <w:r>
        <w:rPr>
          <w:color w:val="auto"/>
        </w:rPr>
        <w:t xml:space="preserve">– </w:t>
      </w:r>
      <w:r w:rsidR="000947B5">
        <w:rPr>
          <w:color w:val="auto"/>
        </w:rPr>
        <w:t>реквизиты первичного документа</w:t>
      </w:r>
      <w:r w:rsidR="007379DB">
        <w:rPr>
          <w:color w:val="auto"/>
        </w:rPr>
        <w:t>.</w:t>
      </w:r>
    </w:p>
    <w:p w14:paraId="170FD4EA" w14:textId="592D9937" w:rsidR="00F45766" w:rsidRPr="00F77BEC" w:rsidRDefault="00FB5019" w:rsidP="00F77BEC">
      <w:pPr>
        <w:pStyle w:val="a"/>
        <w:numPr>
          <w:ilvl w:val="0"/>
          <w:numId w:val="0"/>
        </w:numPr>
        <w:ind w:firstLine="709"/>
      </w:pPr>
      <w:r>
        <w:rPr>
          <w:color w:val="auto"/>
        </w:rPr>
        <w:t>4</w:t>
      </w:r>
      <w:r w:rsidR="00F45766" w:rsidRPr="00C30CE7">
        <w:rPr>
          <w:color w:val="auto"/>
        </w:rPr>
        <w:t xml:space="preserve">) </w:t>
      </w:r>
      <w:r w:rsidR="00884BB8">
        <w:rPr>
          <w:color w:val="auto"/>
        </w:rPr>
        <w:t xml:space="preserve">Если передающая сторона составляет новые </w:t>
      </w:r>
      <w:r w:rsidR="00F45766" w:rsidRPr="00C30CE7">
        <w:rPr>
          <w:color w:val="auto"/>
        </w:rPr>
        <w:t>транспортн</w:t>
      </w:r>
      <w:r w:rsidR="00884BB8">
        <w:rPr>
          <w:color w:val="auto"/>
        </w:rPr>
        <w:t>ые</w:t>
      </w:r>
      <w:r w:rsidR="00F45766" w:rsidRPr="00C30CE7">
        <w:rPr>
          <w:color w:val="auto"/>
        </w:rPr>
        <w:t xml:space="preserve"> упаковки</w:t>
      </w:r>
      <w:r w:rsidR="003F3DDD" w:rsidRPr="00C30CE7">
        <w:rPr>
          <w:color w:val="auto"/>
        </w:rPr>
        <w:t xml:space="preserve"> (</w:t>
      </w:r>
      <w:r w:rsidR="00884BB8">
        <w:rPr>
          <w:color w:val="auto"/>
        </w:rPr>
        <w:t xml:space="preserve">производит </w:t>
      </w:r>
      <w:r w:rsidR="003F3DDD" w:rsidRPr="00C30CE7">
        <w:rPr>
          <w:color w:val="auto"/>
        </w:rPr>
        <w:t>агрегаци</w:t>
      </w:r>
      <w:r w:rsidR="00884BB8">
        <w:rPr>
          <w:color w:val="auto"/>
        </w:rPr>
        <w:t>ю</w:t>
      </w:r>
      <w:r w:rsidR="003F3DDD" w:rsidRPr="00C30CE7">
        <w:rPr>
          <w:color w:val="auto"/>
        </w:rPr>
        <w:t>)</w:t>
      </w:r>
      <w:r w:rsidR="00EE6A87">
        <w:rPr>
          <w:color w:val="auto"/>
        </w:rPr>
        <w:t xml:space="preserve"> и маркирует их средствами идентификации</w:t>
      </w:r>
      <w:r w:rsidR="00884BB8">
        <w:rPr>
          <w:color w:val="auto"/>
        </w:rPr>
        <w:t>,</w:t>
      </w:r>
      <w:ins w:id="331" w:author="Никольский Сергей" w:date="2018-03-29T16:36:00Z">
        <w:r w:rsidR="00D8582E">
          <w:rPr>
            <w:color w:val="auto"/>
          </w:rPr>
          <w:t xml:space="preserve"> она уведомляет </w:t>
        </w:r>
      </w:ins>
      <w:ins w:id="332" w:author="Никольский Сергей" w:date="2018-03-29T16:37:00Z">
        <w:r w:rsidR="00D8582E">
          <w:rPr>
            <w:color w:val="auto"/>
          </w:rPr>
          <w:t>об этом Оператора ИС МОТП</w:t>
        </w:r>
        <w:r w:rsidR="00A36F78">
          <w:rPr>
            <w:color w:val="auto"/>
          </w:rPr>
          <w:t>, сообщая ему</w:t>
        </w:r>
      </w:ins>
      <w:del w:id="333" w:author="Никольский Сергей" w:date="2018-03-29T16:37:00Z">
        <w:r w:rsidR="00F45766" w:rsidRPr="00C30CE7" w:rsidDel="00A36F78">
          <w:rPr>
            <w:color w:val="auto"/>
          </w:rPr>
          <w:delText xml:space="preserve"> в уведомлении указывается</w:delText>
        </w:r>
      </w:del>
      <w:r w:rsidR="00F45766" w:rsidRPr="00C30CE7">
        <w:rPr>
          <w:color w:val="auto"/>
        </w:rPr>
        <w:t xml:space="preserve"> </w:t>
      </w:r>
      <w:r w:rsidR="00EE6A87">
        <w:rPr>
          <w:color w:val="auto"/>
        </w:rPr>
        <w:t>код товара и код идентификации</w:t>
      </w:r>
      <w:r w:rsidR="00884BB8">
        <w:rPr>
          <w:color w:val="auto"/>
        </w:rPr>
        <w:t xml:space="preserve"> новой транспортной упаковки</w:t>
      </w:r>
      <w:r w:rsidR="00EE6A87">
        <w:rPr>
          <w:color w:val="auto"/>
        </w:rPr>
        <w:t>, а также</w:t>
      </w:r>
      <w:r w:rsidR="00F45766" w:rsidRPr="00C30CE7">
        <w:rPr>
          <w:color w:val="auto"/>
        </w:rPr>
        <w:t xml:space="preserve"> список</w:t>
      </w:r>
      <w:r w:rsidR="00EE6A87">
        <w:rPr>
          <w:color w:val="auto"/>
        </w:rPr>
        <w:t xml:space="preserve"> кодов товара и упаковки</w:t>
      </w:r>
      <w:r w:rsidR="00F45766" w:rsidRPr="00C30CE7">
        <w:rPr>
          <w:color w:val="auto"/>
        </w:rPr>
        <w:t xml:space="preserve"> составляющих ее упаковок предыдущего уровня (например, при составлении </w:t>
      </w:r>
      <w:proofErr w:type="spellStart"/>
      <w:r w:rsidR="00F45766" w:rsidRPr="00C30CE7">
        <w:rPr>
          <w:color w:val="auto"/>
        </w:rPr>
        <w:t>палеты</w:t>
      </w:r>
      <w:proofErr w:type="spellEnd"/>
      <w:r w:rsidR="00F45766" w:rsidRPr="00C30CE7">
        <w:rPr>
          <w:color w:val="auto"/>
        </w:rPr>
        <w:t>, указывается список входящих в нее коробов)</w:t>
      </w:r>
      <w:r w:rsidR="000947B5">
        <w:rPr>
          <w:color w:val="auto"/>
        </w:rPr>
        <w:t>.</w:t>
      </w:r>
    </w:p>
    <w:p w14:paraId="5567C7E2" w14:textId="6BB58FFF" w:rsidR="008F1D18" w:rsidRDefault="00FB5019" w:rsidP="008F1D18">
      <w:pPr>
        <w:pStyle w:val="a"/>
        <w:numPr>
          <w:ilvl w:val="0"/>
          <w:numId w:val="0"/>
        </w:numPr>
        <w:ind w:firstLine="709"/>
        <w:rPr>
          <w:ins w:id="334" w:author="Никольский Сергей" w:date="2018-03-28T17:46:00Z"/>
          <w:color w:val="auto"/>
        </w:rPr>
      </w:pPr>
      <w:r>
        <w:rPr>
          <w:color w:val="auto"/>
        </w:rPr>
        <w:t>5</w:t>
      </w:r>
      <w:r w:rsidR="008F1D18" w:rsidRPr="00C30CE7">
        <w:rPr>
          <w:color w:val="auto"/>
        </w:rPr>
        <w:t>) П</w:t>
      </w:r>
      <w:r w:rsidR="00116054">
        <w:rPr>
          <w:color w:val="auto"/>
        </w:rPr>
        <w:t>ри</w:t>
      </w:r>
      <w:r w:rsidR="008F1D18" w:rsidRPr="00C30CE7">
        <w:rPr>
          <w:color w:val="auto"/>
        </w:rPr>
        <w:t xml:space="preserve"> получении </w:t>
      </w:r>
      <w:r w:rsidR="00D724E5" w:rsidRPr="00C30CE7">
        <w:rPr>
          <w:color w:val="auto"/>
        </w:rPr>
        <w:t>уведомления о передаче</w:t>
      </w:r>
      <w:r w:rsidR="008F1D18" w:rsidRPr="00C30CE7">
        <w:rPr>
          <w:color w:val="auto"/>
        </w:rPr>
        <w:t xml:space="preserve"> </w:t>
      </w:r>
      <w:r w:rsidR="00C1362F">
        <w:rPr>
          <w:color w:val="auto"/>
        </w:rPr>
        <w:t xml:space="preserve">(приеме) </w:t>
      </w:r>
      <w:r w:rsidR="00116054">
        <w:rPr>
          <w:color w:val="auto"/>
        </w:rPr>
        <w:t>О</w:t>
      </w:r>
      <w:r w:rsidR="00116054" w:rsidRPr="00C30CE7">
        <w:rPr>
          <w:color w:val="auto"/>
        </w:rPr>
        <w:t xml:space="preserve">ператор </w:t>
      </w:r>
      <w:r w:rsidR="008F1D18" w:rsidRPr="00C30CE7">
        <w:rPr>
          <w:color w:val="auto"/>
        </w:rPr>
        <w:t xml:space="preserve">ИС МОТП </w:t>
      </w:r>
      <w:r w:rsidR="00C1362F">
        <w:rPr>
          <w:color w:val="auto"/>
        </w:rPr>
        <w:t xml:space="preserve">в течение 4 часов </w:t>
      </w:r>
      <w:r w:rsidR="008F1D18" w:rsidRPr="00C30CE7">
        <w:rPr>
          <w:color w:val="auto"/>
        </w:rPr>
        <w:t xml:space="preserve">отражает в реестре СИ </w:t>
      </w:r>
      <w:r w:rsidR="00D724E5" w:rsidRPr="00C30CE7">
        <w:rPr>
          <w:color w:val="auto"/>
        </w:rPr>
        <w:t>факт перехода</w:t>
      </w:r>
      <w:r w:rsidR="00F47C98" w:rsidRPr="00C30CE7">
        <w:rPr>
          <w:color w:val="auto"/>
        </w:rPr>
        <w:t xml:space="preserve"> права собственности</w:t>
      </w:r>
      <w:r w:rsidR="002C5774">
        <w:rPr>
          <w:color w:val="auto"/>
        </w:rPr>
        <w:t xml:space="preserve"> с </w:t>
      </w:r>
      <w:r w:rsidR="002C5774">
        <w:rPr>
          <w:color w:val="auto"/>
        </w:rPr>
        <w:lastRenderedPageBreak/>
        <w:t>указанием всех сведений, находящихся в уведомлении,</w:t>
      </w:r>
      <w:r w:rsidR="00F47C98" w:rsidRPr="00C30CE7">
        <w:rPr>
          <w:color w:val="auto"/>
        </w:rPr>
        <w:t xml:space="preserve"> на табачную продукцию</w:t>
      </w:r>
      <w:r w:rsidR="00D724E5" w:rsidRPr="00C30CE7">
        <w:rPr>
          <w:color w:val="auto"/>
        </w:rPr>
        <w:t xml:space="preserve"> от одного участника Эксперимента другому</w:t>
      </w:r>
      <w:r w:rsidR="00116054">
        <w:rPr>
          <w:color w:val="auto"/>
        </w:rPr>
        <w:t>.</w:t>
      </w:r>
    </w:p>
    <w:p w14:paraId="46BB5F7E" w14:textId="1227949B" w:rsidR="001B0952" w:rsidRDefault="00967DD6" w:rsidP="008F1D18">
      <w:pPr>
        <w:pStyle w:val="a"/>
        <w:numPr>
          <w:ilvl w:val="0"/>
          <w:numId w:val="0"/>
        </w:numPr>
        <w:ind w:firstLine="709"/>
        <w:rPr>
          <w:ins w:id="335" w:author="Никольский Сергей" w:date="2018-03-28T17:51:00Z"/>
          <w:color w:val="auto"/>
        </w:rPr>
      </w:pPr>
      <w:ins w:id="336" w:author="Никольский Сергей" w:date="2018-03-28T17:46:00Z">
        <w:r>
          <w:rPr>
            <w:color w:val="auto"/>
          </w:rPr>
          <w:t xml:space="preserve">6) </w:t>
        </w:r>
      </w:ins>
      <w:ins w:id="337" w:author="Никольский Сергей" w:date="2018-03-28T17:47:00Z">
        <w:r w:rsidR="0074409D">
          <w:rPr>
            <w:color w:val="auto"/>
          </w:rPr>
          <w:t xml:space="preserve">Ввод </w:t>
        </w:r>
        <w:r w:rsidR="00601301">
          <w:rPr>
            <w:color w:val="auto"/>
          </w:rPr>
          <w:t xml:space="preserve">в оборот </w:t>
        </w:r>
        <w:r w:rsidR="0074409D">
          <w:rPr>
            <w:color w:val="auto"/>
          </w:rPr>
          <w:t xml:space="preserve">импортируемой табачной продукции </w:t>
        </w:r>
      </w:ins>
      <w:ins w:id="338" w:author="Никольский Сергей" w:date="2018-03-28T17:50:00Z">
        <w:r w:rsidR="006C542E">
          <w:rPr>
            <w:color w:val="auto"/>
          </w:rPr>
          <w:t>Оператор</w:t>
        </w:r>
      </w:ins>
      <w:ins w:id="339" w:author="Никольский Сергей" w:date="2018-03-28T17:47:00Z">
        <w:r w:rsidR="00601301">
          <w:rPr>
            <w:color w:val="auto"/>
          </w:rPr>
          <w:t xml:space="preserve"> ИС МОТП</w:t>
        </w:r>
      </w:ins>
      <w:ins w:id="340" w:author="Никольский Сергей" w:date="2018-03-28T17:50:00Z">
        <w:r w:rsidR="006C542E">
          <w:rPr>
            <w:color w:val="auto"/>
          </w:rPr>
          <w:t xml:space="preserve"> отражает в реестре СИ </w:t>
        </w:r>
        <w:r w:rsidR="00AA37B6">
          <w:rPr>
            <w:color w:val="auto"/>
          </w:rPr>
          <w:t>не позднее 4-х часов по получении от импортера табачной продукц</w:t>
        </w:r>
      </w:ins>
      <w:ins w:id="341" w:author="Никольский Сергей" w:date="2018-03-28T17:51:00Z">
        <w:r w:rsidR="00AA37B6">
          <w:rPr>
            <w:color w:val="auto"/>
          </w:rPr>
          <w:t>ии</w:t>
        </w:r>
      </w:ins>
      <w:ins w:id="342" w:author="Никольский Сергей" w:date="2018-03-28T17:52:00Z">
        <w:r w:rsidR="00BB2840">
          <w:rPr>
            <w:color w:val="auto"/>
          </w:rPr>
          <w:t xml:space="preserve"> уведомления </w:t>
        </w:r>
      </w:ins>
      <w:ins w:id="343" w:author="Никольский Сергей" w:date="2018-03-28T17:51:00Z">
        <w:r w:rsidR="001B0952">
          <w:rPr>
            <w:color w:val="auto"/>
          </w:rPr>
          <w:t xml:space="preserve">о </w:t>
        </w:r>
      </w:ins>
      <w:ins w:id="344" w:author="Никольский Сергей" w:date="2018-04-17T14:24:00Z">
        <w:r w:rsidR="00B433C6">
          <w:rPr>
            <w:color w:val="auto"/>
          </w:rPr>
          <w:t>выпуске</w:t>
        </w:r>
      </w:ins>
      <w:ins w:id="345" w:author="Никольский Сергей" w:date="2018-03-28T17:51:00Z">
        <w:r w:rsidR="001B0952">
          <w:rPr>
            <w:color w:val="auto"/>
          </w:rPr>
          <w:t xml:space="preserve"> табачной </w:t>
        </w:r>
        <w:proofErr w:type="gramStart"/>
        <w:r w:rsidR="001B0952">
          <w:rPr>
            <w:color w:val="auto"/>
          </w:rPr>
          <w:t xml:space="preserve">продукции </w:t>
        </w:r>
      </w:ins>
      <w:ins w:id="346" w:author="Никольский Сергей" w:date="2018-03-28T17:52:00Z">
        <w:r w:rsidR="00BB2840">
          <w:rPr>
            <w:color w:val="auto"/>
          </w:rPr>
          <w:t>,</w:t>
        </w:r>
        <w:proofErr w:type="gramEnd"/>
        <w:r w:rsidR="00BB2840">
          <w:rPr>
            <w:color w:val="auto"/>
          </w:rPr>
          <w:t xml:space="preserve"> содержащего следующие сведения</w:t>
        </w:r>
      </w:ins>
      <w:ins w:id="347" w:author="Никольский Сергей" w:date="2018-03-28T17:51:00Z">
        <w:r w:rsidR="001B0952">
          <w:rPr>
            <w:color w:val="auto"/>
          </w:rPr>
          <w:t>:</w:t>
        </w:r>
      </w:ins>
    </w:p>
    <w:p w14:paraId="3550F6D7" w14:textId="2E71BAC7" w:rsidR="00BB2840" w:rsidRPr="00C30CE7" w:rsidRDefault="00BB2840" w:rsidP="00BB2840">
      <w:pPr>
        <w:pStyle w:val="a"/>
        <w:numPr>
          <w:ilvl w:val="0"/>
          <w:numId w:val="0"/>
        </w:numPr>
        <w:ind w:firstLine="709"/>
        <w:rPr>
          <w:ins w:id="348" w:author="Никольский Сергей" w:date="2018-03-28T17:53:00Z"/>
          <w:color w:val="auto"/>
        </w:rPr>
      </w:pPr>
      <w:ins w:id="349" w:author="Никольский Сергей" w:date="2018-03-28T17:53:00Z">
        <w:r>
          <w:rPr>
            <w:color w:val="auto"/>
          </w:rPr>
          <w:t>–</w:t>
        </w:r>
        <w:r w:rsidRPr="00C30CE7">
          <w:rPr>
            <w:color w:val="auto"/>
          </w:rPr>
          <w:t xml:space="preserve"> ИНН и КПП </w:t>
        </w:r>
        <w:r>
          <w:rPr>
            <w:color w:val="auto"/>
          </w:rPr>
          <w:t>импортера табачной продукции</w:t>
        </w:r>
        <w:r w:rsidRPr="00C30CE7">
          <w:rPr>
            <w:color w:val="auto"/>
          </w:rPr>
          <w:t>,</w:t>
        </w:r>
      </w:ins>
    </w:p>
    <w:p w14:paraId="54E40401" w14:textId="4D474E3F" w:rsidR="00BB2840" w:rsidRDefault="00BB2840" w:rsidP="00BB2840">
      <w:pPr>
        <w:pStyle w:val="a"/>
        <w:numPr>
          <w:ilvl w:val="0"/>
          <w:numId w:val="0"/>
        </w:numPr>
        <w:ind w:firstLine="709"/>
        <w:rPr>
          <w:ins w:id="350" w:author="Никольский Сергей" w:date="2018-03-28T17:53:00Z"/>
          <w:color w:val="auto"/>
        </w:rPr>
      </w:pPr>
      <w:ins w:id="351" w:author="Никольский Сергей" w:date="2018-03-28T17:53:00Z">
        <w:r>
          <w:rPr>
            <w:color w:val="auto"/>
          </w:rPr>
          <w:t>–</w:t>
        </w:r>
      </w:ins>
      <w:ins w:id="352" w:author="Никольский Сергей" w:date="2018-03-28T17:54:00Z">
        <w:r w:rsidR="00814898">
          <w:rPr>
            <w:color w:val="auto"/>
          </w:rPr>
          <w:t> </w:t>
        </w:r>
      </w:ins>
      <w:ins w:id="353" w:author="Никольский Сергей" w:date="2018-03-28T17:53:00Z">
        <w:r w:rsidRPr="00C30CE7">
          <w:rPr>
            <w:color w:val="auto"/>
          </w:rPr>
          <w:t>список кодов товара и кодов идентификации, содержа</w:t>
        </w:r>
        <w:r w:rsidR="00A55AB9">
          <w:rPr>
            <w:color w:val="auto"/>
          </w:rPr>
          <w:t>щ</w:t>
        </w:r>
        <w:r w:rsidRPr="00C30CE7">
          <w:rPr>
            <w:color w:val="auto"/>
          </w:rPr>
          <w:t xml:space="preserve">ихся в </w:t>
        </w:r>
        <w:r>
          <w:rPr>
            <w:color w:val="auto"/>
          </w:rPr>
          <w:t>средствах идентификации</w:t>
        </w:r>
        <w:r w:rsidRPr="00C30CE7">
          <w:rPr>
            <w:color w:val="auto"/>
          </w:rPr>
          <w:t xml:space="preserve"> для переданных</w:t>
        </w:r>
        <w:r>
          <w:rPr>
            <w:color w:val="auto"/>
          </w:rPr>
          <w:t xml:space="preserve"> (принятых)</w:t>
        </w:r>
        <w:r w:rsidRPr="00C30CE7">
          <w:rPr>
            <w:color w:val="auto"/>
          </w:rPr>
          <w:t xml:space="preserve"> упаковок табачной продукции,</w:t>
        </w:r>
      </w:ins>
    </w:p>
    <w:p w14:paraId="4A7A6B36" w14:textId="3A3F717A" w:rsidR="00BB2840" w:rsidRDefault="00BB2840" w:rsidP="00BB2840">
      <w:pPr>
        <w:pStyle w:val="a"/>
        <w:numPr>
          <w:ilvl w:val="0"/>
          <w:numId w:val="0"/>
        </w:numPr>
        <w:ind w:firstLine="709"/>
        <w:rPr>
          <w:ins w:id="354" w:author="Никольский Сергей" w:date="2018-03-28T17:55:00Z"/>
          <w:color w:val="auto"/>
        </w:rPr>
      </w:pPr>
      <w:ins w:id="355" w:author="Никольский Сергей" w:date="2018-03-28T17:53:00Z">
        <w:r>
          <w:rPr>
            <w:color w:val="auto"/>
          </w:rPr>
          <w:t>–</w:t>
        </w:r>
      </w:ins>
      <w:ins w:id="356" w:author="Никольский Сергей" w:date="2018-03-28T17:56:00Z">
        <w:r w:rsidR="00844FF5">
          <w:rPr>
            <w:color w:val="auto"/>
          </w:rPr>
          <w:t> </w:t>
        </w:r>
      </w:ins>
      <w:ins w:id="357" w:author="Никольский Сергей" w:date="2018-03-28T17:53:00Z">
        <w:r>
          <w:rPr>
            <w:color w:val="auto"/>
          </w:rPr>
          <w:t>адрес зарегистрированн</w:t>
        </w:r>
      </w:ins>
      <w:ins w:id="358" w:author="Никольский Сергей" w:date="2018-03-28T17:54:00Z">
        <w:r w:rsidR="00814898">
          <w:rPr>
            <w:color w:val="auto"/>
          </w:rPr>
          <w:t>ой</w:t>
        </w:r>
      </w:ins>
      <w:ins w:id="359" w:author="Никольский Сергей" w:date="2018-03-28T17:53:00Z">
        <w:r>
          <w:rPr>
            <w:color w:val="auto"/>
          </w:rPr>
          <w:t xml:space="preserve"> </w:t>
        </w:r>
      </w:ins>
      <w:ins w:id="360" w:author="Никольский Сергей" w:date="2018-03-28T17:54:00Z">
        <w:r w:rsidR="00814898">
          <w:rPr>
            <w:color w:val="auto"/>
          </w:rPr>
          <w:t>импортер</w:t>
        </w:r>
      </w:ins>
      <w:ins w:id="361" w:author="Никольский Сергей" w:date="2018-03-28T17:55:00Z">
        <w:r w:rsidR="007B3688">
          <w:rPr>
            <w:color w:val="auto"/>
          </w:rPr>
          <w:t>ом</w:t>
        </w:r>
      </w:ins>
      <w:ins w:id="362" w:author="Никольский Сергей" w:date="2018-03-28T17:54:00Z">
        <w:r w:rsidR="00814898">
          <w:rPr>
            <w:color w:val="auto"/>
          </w:rPr>
          <w:t xml:space="preserve"> табачной продукции</w:t>
        </w:r>
      </w:ins>
      <w:ins w:id="363" w:author="Никольский Сергей" w:date="2018-03-28T17:55:00Z">
        <w:r w:rsidR="007B3688">
          <w:rPr>
            <w:color w:val="auto"/>
          </w:rPr>
          <w:t xml:space="preserve"> площадки</w:t>
        </w:r>
      </w:ins>
      <w:ins w:id="364" w:author="Никольский Сергей" w:date="2018-03-28T17:54:00Z">
        <w:r w:rsidR="007B3688">
          <w:rPr>
            <w:color w:val="auto"/>
          </w:rPr>
          <w:t>,</w:t>
        </w:r>
      </w:ins>
      <w:ins w:id="365" w:author="Никольский Сергей" w:date="2018-03-28T17:53:00Z">
        <w:r>
          <w:rPr>
            <w:color w:val="auto"/>
          </w:rPr>
          <w:t xml:space="preserve"> </w:t>
        </w:r>
      </w:ins>
      <w:ins w:id="366" w:author="Никольский Сергей" w:date="2018-03-28T17:55:00Z">
        <w:r w:rsidR="007B3688">
          <w:rPr>
            <w:color w:val="auto"/>
          </w:rPr>
          <w:t>на которой произведена эта продукция</w:t>
        </w:r>
      </w:ins>
      <w:ins w:id="367" w:author="Никольский Сергей" w:date="2018-03-28T17:53:00Z">
        <w:r>
          <w:rPr>
            <w:color w:val="auto"/>
          </w:rPr>
          <w:t>,</w:t>
        </w:r>
      </w:ins>
    </w:p>
    <w:p w14:paraId="3B92953B" w14:textId="7343E53D" w:rsidR="00391009" w:rsidRPr="00C30CE7" w:rsidRDefault="00391009" w:rsidP="00BB2840">
      <w:pPr>
        <w:pStyle w:val="a"/>
        <w:numPr>
          <w:ilvl w:val="0"/>
          <w:numId w:val="0"/>
        </w:numPr>
        <w:ind w:firstLine="709"/>
        <w:rPr>
          <w:ins w:id="368" w:author="Никольский Сергей" w:date="2018-03-28T17:53:00Z"/>
          <w:color w:val="auto"/>
        </w:rPr>
      </w:pPr>
      <w:ins w:id="369" w:author="Никольский Сергей" w:date="2018-03-28T17:55:00Z">
        <w:r>
          <w:rPr>
            <w:color w:val="auto"/>
          </w:rPr>
          <w:t>–</w:t>
        </w:r>
      </w:ins>
      <w:ins w:id="370" w:author="Никольский Сергей" w:date="2018-03-28T17:56:00Z">
        <w:r w:rsidR="00844FF5">
          <w:rPr>
            <w:color w:val="auto"/>
          </w:rPr>
          <w:t> </w:t>
        </w:r>
      </w:ins>
      <w:ins w:id="371" w:author="Никольский Сергей" w:date="2018-03-28T17:55:00Z">
        <w:r>
          <w:rPr>
            <w:color w:val="auto"/>
          </w:rPr>
          <w:t xml:space="preserve">адрес зарегистрированной импортером табачной продукции площадки, на которую </w:t>
        </w:r>
      </w:ins>
      <w:ins w:id="372" w:author="Никольский Сергей" w:date="2018-03-28T17:56:00Z">
        <w:r>
          <w:rPr>
            <w:color w:val="auto"/>
          </w:rPr>
          <w:t>помещена</w:t>
        </w:r>
      </w:ins>
      <w:ins w:id="373" w:author="Никольский Сергей" w:date="2018-03-28T17:55:00Z">
        <w:r>
          <w:rPr>
            <w:color w:val="auto"/>
          </w:rPr>
          <w:t xml:space="preserve"> эта продукция,</w:t>
        </w:r>
      </w:ins>
    </w:p>
    <w:p w14:paraId="3D8E8AD3" w14:textId="514DAED6" w:rsidR="00BB2840" w:rsidRDefault="00BB2840" w:rsidP="00BB2840">
      <w:pPr>
        <w:pStyle w:val="a"/>
        <w:numPr>
          <w:ilvl w:val="0"/>
          <w:numId w:val="0"/>
        </w:numPr>
        <w:ind w:firstLine="709"/>
        <w:rPr>
          <w:ins w:id="374" w:author="Никольский Сергей" w:date="2018-03-28T17:53:00Z"/>
          <w:color w:val="auto"/>
        </w:rPr>
      </w:pPr>
      <w:ins w:id="375" w:author="Никольский Сергей" w:date="2018-03-28T17:53:00Z">
        <w:r>
          <w:rPr>
            <w:color w:val="auto"/>
          </w:rPr>
          <w:t>–</w:t>
        </w:r>
        <w:r w:rsidRPr="00C30CE7">
          <w:rPr>
            <w:color w:val="auto"/>
          </w:rPr>
          <w:t xml:space="preserve"> дата </w:t>
        </w:r>
      </w:ins>
      <w:ins w:id="376" w:author="Никольский Сергей" w:date="2018-03-28T17:56:00Z">
        <w:r w:rsidR="00391009">
          <w:rPr>
            <w:color w:val="auto"/>
          </w:rPr>
          <w:t>вы</w:t>
        </w:r>
      </w:ins>
      <w:ins w:id="377" w:author="Никольский Сергей" w:date="2018-03-29T16:22:00Z">
        <w:r w:rsidR="00406651">
          <w:rPr>
            <w:color w:val="auto"/>
          </w:rPr>
          <w:t>пуска</w:t>
        </w:r>
      </w:ins>
      <w:ins w:id="378" w:author="Никольский Сергей" w:date="2018-03-28T17:56:00Z">
        <w:r w:rsidR="00391009">
          <w:rPr>
            <w:color w:val="auto"/>
          </w:rPr>
          <w:t xml:space="preserve"> табачной продукции с таможни</w:t>
        </w:r>
      </w:ins>
      <w:ins w:id="379" w:author="Никольский Сергей" w:date="2018-03-28T17:53:00Z">
        <w:r>
          <w:rPr>
            <w:color w:val="auto"/>
          </w:rPr>
          <w:t>,</w:t>
        </w:r>
      </w:ins>
    </w:p>
    <w:p w14:paraId="20708849" w14:textId="1C68750A" w:rsidR="00BB2840" w:rsidRPr="00C30CE7" w:rsidRDefault="00BB2840" w:rsidP="00BB2840">
      <w:pPr>
        <w:pStyle w:val="a"/>
        <w:numPr>
          <w:ilvl w:val="0"/>
          <w:numId w:val="0"/>
        </w:numPr>
        <w:ind w:firstLine="709"/>
        <w:rPr>
          <w:ins w:id="380" w:author="Никольский Сергей" w:date="2018-03-28T17:53:00Z"/>
        </w:rPr>
      </w:pPr>
      <w:ins w:id="381" w:author="Никольский Сергей" w:date="2018-03-28T17:53:00Z">
        <w:r>
          <w:rPr>
            <w:color w:val="auto"/>
          </w:rPr>
          <w:t xml:space="preserve">– </w:t>
        </w:r>
        <w:del w:id="382" w:author="Сергей Никольский" w:date="2018-04-23T21:57:00Z">
          <w:r w:rsidDel="007E626C">
            <w:rPr>
              <w:color w:val="auto"/>
            </w:rPr>
            <w:delText>реквизиты</w:delText>
          </w:r>
        </w:del>
      </w:ins>
      <w:ins w:id="383" w:author="Сергей Никольский" w:date="2018-04-23T21:57:00Z">
        <w:r w:rsidR="007E626C">
          <w:rPr>
            <w:color w:val="auto"/>
          </w:rPr>
          <w:t>код таможенного подразделения, дата составления и номер</w:t>
        </w:r>
      </w:ins>
      <w:ins w:id="384" w:author="Никольский Сергей" w:date="2018-03-28T17:53:00Z">
        <w:r>
          <w:rPr>
            <w:color w:val="auto"/>
          </w:rPr>
          <w:t xml:space="preserve"> </w:t>
        </w:r>
      </w:ins>
      <w:ins w:id="385" w:author="Никольский Сергей" w:date="2018-03-28T17:56:00Z">
        <w:r w:rsidR="00844FF5">
          <w:rPr>
            <w:color w:val="auto"/>
          </w:rPr>
          <w:t>таможенной декларации</w:t>
        </w:r>
      </w:ins>
      <w:ins w:id="386" w:author="Никольский Сергей" w:date="2018-03-28T17:53:00Z">
        <w:r>
          <w:rPr>
            <w:color w:val="auto"/>
          </w:rPr>
          <w:t>.</w:t>
        </w:r>
      </w:ins>
    </w:p>
    <w:p w14:paraId="096C0FC2" w14:textId="77777777" w:rsidR="00D623D8" w:rsidRPr="00C1362F" w:rsidRDefault="005476D9" w:rsidP="00365F79">
      <w:pPr>
        <w:pStyle w:val="a"/>
        <w:keepNext/>
        <w:numPr>
          <w:ilvl w:val="0"/>
          <w:numId w:val="0"/>
        </w:numPr>
        <w:ind w:firstLine="709"/>
        <w:rPr>
          <w:color w:val="auto"/>
        </w:rPr>
      </w:pPr>
      <w:r>
        <w:rPr>
          <w:color w:val="auto"/>
        </w:rPr>
        <w:t>6</w:t>
      </w:r>
      <w:r w:rsidR="008B0D66" w:rsidRPr="00C30CE7">
        <w:rPr>
          <w:color w:val="auto"/>
        </w:rPr>
        <w:t>.</w:t>
      </w:r>
      <w:r w:rsidR="00D623D8" w:rsidRPr="00C30CE7">
        <w:rPr>
          <w:color w:val="auto"/>
        </w:rPr>
        <w:t xml:space="preserve"> Порядок </w:t>
      </w:r>
      <w:r w:rsidR="000947B5">
        <w:rPr>
          <w:color w:val="auto"/>
        </w:rPr>
        <w:t>мониторинга</w:t>
      </w:r>
      <w:r w:rsidR="000947B5" w:rsidRPr="00C30CE7">
        <w:rPr>
          <w:color w:val="auto"/>
        </w:rPr>
        <w:t xml:space="preserve"> </w:t>
      </w:r>
      <w:r w:rsidR="00C1362F" w:rsidRPr="00C30CE7">
        <w:rPr>
          <w:color w:val="auto"/>
        </w:rPr>
        <w:t>выв</w:t>
      </w:r>
      <w:r w:rsidR="00C1362F">
        <w:rPr>
          <w:color w:val="auto"/>
        </w:rPr>
        <w:t>ода</w:t>
      </w:r>
      <w:r w:rsidR="00C1362F" w:rsidRPr="00C30CE7">
        <w:rPr>
          <w:color w:val="auto"/>
        </w:rPr>
        <w:t xml:space="preserve"> </w:t>
      </w:r>
      <w:r w:rsidR="00D623D8" w:rsidRPr="00C30CE7">
        <w:rPr>
          <w:color w:val="auto"/>
        </w:rPr>
        <w:t>из оборота табачной продукции.</w:t>
      </w:r>
    </w:p>
    <w:p w14:paraId="11A5331C" w14:textId="77777777" w:rsidR="00AB0DC3" w:rsidRPr="00C30CE7" w:rsidRDefault="008B0D66" w:rsidP="008F1D18">
      <w:pPr>
        <w:pStyle w:val="a"/>
        <w:numPr>
          <w:ilvl w:val="0"/>
          <w:numId w:val="0"/>
        </w:numPr>
        <w:ind w:firstLine="709"/>
        <w:rPr>
          <w:color w:val="auto"/>
        </w:rPr>
      </w:pPr>
      <w:r w:rsidRPr="00C30CE7">
        <w:rPr>
          <w:color w:val="auto"/>
        </w:rPr>
        <w:t>1</w:t>
      </w:r>
      <w:r w:rsidR="00AB0DC3" w:rsidRPr="00C30CE7">
        <w:rPr>
          <w:color w:val="auto"/>
        </w:rPr>
        <w:t>) Осуществ</w:t>
      </w:r>
      <w:r w:rsidR="00B51085" w:rsidRPr="00C30CE7">
        <w:rPr>
          <w:color w:val="auto"/>
        </w:rPr>
        <w:t>ляя</w:t>
      </w:r>
      <w:r w:rsidR="00AB0DC3" w:rsidRPr="00C30CE7">
        <w:rPr>
          <w:color w:val="auto"/>
        </w:rPr>
        <w:t xml:space="preserve"> розничную продажу, участник Эксперимента-участник торговли в розничном звене </w:t>
      </w:r>
      <w:r w:rsidR="00B51085" w:rsidRPr="00C30CE7">
        <w:rPr>
          <w:color w:val="auto"/>
        </w:rPr>
        <w:t>техническими средствами, сопряженными с установленной у него и зарегистрированной в реестре участников контрольно- кассовой техникой, сканирует и распознает средство идентификации, нанесенное на упаковку продаваемой табачной продукции.</w:t>
      </w:r>
      <w:r w:rsidR="00D66309" w:rsidRPr="00C30CE7">
        <w:rPr>
          <w:color w:val="auto"/>
        </w:rPr>
        <w:t xml:space="preserve"> На втором этапе Эксперимента при наличии сертифицированного фискального накопителя с поддержкой функции проверки средства идентификации участник Эксперимента осуществляет проверку корректности кода маркировки.</w:t>
      </w:r>
    </w:p>
    <w:p w14:paraId="09A68467" w14:textId="77777777" w:rsidR="00B51085" w:rsidRPr="00C30CE7" w:rsidRDefault="008B0D66" w:rsidP="008F1D18">
      <w:pPr>
        <w:pStyle w:val="a"/>
        <w:numPr>
          <w:ilvl w:val="0"/>
          <w:numId w:val="0"/>
        </w:numPr>
        <w:ind w:firstLine="709"/>
        <w:rPr>
          <w:color w:val="auto"/>
        </w:rPr>
      </w:pPr>
      <w:r w:rsidRPr="00C30CE7">
        <w:rPr>
          <w:color w:val="auto"/>
        </w:rPr>
        <w:t>2</w:t>
      </w:r>
      <w:r w:rsidR="00B51085" w:rsidRPr="00C30CE7">
        <w:rPr>
          <w:color w:val="auto"/>
        </w:rPr>
        <w:t xml:space="preserve">) </w:t>
      </w:r>
      <w:r w:rsidR="00D16100">
        <w:rPr>
          <w:color w:val="auto"/>
        </w:rPr>
        <w:t>Сведения о к</w:t>
      </w:r>
      <w:r w:rsidR="00B51085" w:rsidRPr="00C30CE7">
        <w:rPr>
          <w:color w:val="auto"/>
        </w:rPr>
        <w:t>од</w:t>
      </w:r>
      <w:r w:rsidR="00D16100">
        <w:rPr>
          <w:color w:val="auto"/>
        </w:rPr>
        <w:t>е</w:t>
      </w:r>
      <w:r w:rsidR="00B51085" w:rsidRPr="00C30CE7">
        <w:rPr>
          <w:color w:val="auto"/>
        </w:rPr>
        <w:t xml:space="preserve"> </w:t>
      </w:r>
      <w:r w:rsidR="006413B3" w:rsidRPr="00C30CE7">
        <w:rPr>
          <w:color w:val="auto"/>
        </w:rPr>
        <w:t xml:space="preserve">товара </w:t>
      </w:r>
      <w:r w:rsidR="006E18FF" w:rsidRPr="00C30CE7">
        <w:rPr>
          <w:color w:val="auto"/>
        </w:rPr>
        <w:t>и код</w:t>
      </w:r>
      <w:r w:rsidR="00D16100">
        <w:rPr>
          <w:color w:val="auto"/>
        </w:rPr>
        <w:t>е</w:t>
      </w:r>
      <w:r w:rsidR="006E18FF" w:rsidRPr="00C30CE7">
        <w:rPr>
          <w:color w:val="auto"/>
        </w:rPr>
        <w:t xml:space="preserve"> идентификации</w:t>
      </w:r>
      <w:r w:rsidR="00B51085" w:rsidRPr="00C30CE7">
        <w:rPr>
          <w:color w:val="auto"/>
        </w:rPr>
        <w:t xml:space="preserve"> включа</w:t>
      </w:r>
      <w:r w:rsidR="006413B3" w:rsidRPr="00C30CE7">
        <w:rPr>
          <w:color w:val="auto"/>
        </w:rPr>
        <w:t>ются</w:t>
      </w:r>
      <w:r w:rsidR="00B51085" w:rsidRPr="00C30CE7">
        <w:rPr>
          <w:color w:val="auto"/>
        </w:rPr>
        <w:t xml:space="preserve"> в фискальный документ</w:t>
      </w:r>
      <w:r w:rsidR="00D16100">
        <w:rPr>
          <w:color w:val="auto"/>
        </w:rPr>
        <w:t xml:space="preserve"> «кассовый чек»</w:t>
      </w:r>
      <w:r w:rsidR="00B51085" w:rsidRPr="00C30CE7">
        <w:rPr>
          <w:color w:val="auto"/>
        </w:rPr>
        <w:t>, формируемый контрольно-кассовой техникой.</w:t>
      </w:r>
    </w:p>
    <w:p w14:paraId="22C1888D" w14:textId="3D93D213" w:rsidR="00B51085" w:rsidRPr="00C30CE7" w:rsidRDefault="003B643E" w:rsidP="008F1D18">
      <w:pPr>
        <w:pStyle w:val="a"/>
        <w:numPr>
          <w:ilvl w:val="0"/>
          <w:numId w:val="0"/>
        </w:numPr>
        <w:ind w:firstLine="709"/>
        <w:rPr>
          <w:color w:val="auto"/>
        </w:rPr>
      </w:pPr>
      <w:r>
        <w:rPr>
          <w:color w:val="auto"/>
        </w:rPr>
        <w:t>3</w:t>
      </w:r>
      <w:r w:rsidR="00B51085" w:rsidRPr="00C30CE7">
        <w:rPr>
          <w:color w:val="auto"/>
        </w:rPr>
        <w:t xml:space="preserve">) Оператор фискальных данных по соглашению с участником Эксперимента-участником торговли в розничном звене, </w:t>
      </w:r>
      <w:r w:rsidR="00C1362F">
        <w:rPr>
          <w:color w:val="auto"/>
        </w:rPr>
        <w:t xml:space="preserve">но не позднее суток со </w:t>
      </w:r>
      <w:r w:rsidR="00C1362F">
        <w:rPr>
          <w:color w:val="auto"/>
        </w:rPr>
        <w:lastRenderedPageBreak/>
        <w:t xml:space="preserve">дня реализации табачной продукции </w:t>
      </w:r>
      <w:r w:rsidR="00B51085" w:rsidRPr="00C30CE7">
        <w:rPr>
          <w:color w:val="auto"/>
        </w:rPr>
        <w:t xml:space="preserve">передает </w:t>
      </w:r>
      <w:r w:rsidR="00D16100" w:rsidRPr="00D16100">
        <w:rPr>
          <w:color w:val="auto"/>
        </w:rPr>
        <w:t>сведения о</w:t>
      </w:r>
      <w:r w:rsidR="00FB5019">
        <w:rPr>
          <w:color w:val="auto"/>
        </w:rPr>
        <w:t xml:space="preserve"> </w:t>
      </w:r>
      <w:r w:rsidR="00C1362F">
        <w:rPr>
          <w:color w:val="auto"/>
        </w:rPr>
        <w:t xml:space="preserve">реестровом номере ККТ, дате реализации, </w:t>
      </w:r>
      <w:r w:rsidR="00FB5019">
        <w:rPr>
          <w:color w:val="auto"/>
        </w:rPr>
        <w:t>цене реализации, о</w:t>
      </w:r>
      <w:r w:rsidR="00D16100" w:rsidRPr="00D16100">
        <w:rPr>
          <w:color w:val="auto"/>
        </w:rPr>
        <w:t xml:space="preserve"> коде товара и коде идентификации</w:t>
      </w:r>
      <w:r w:rsidR="00D16100">
        <w:rPr>
          <w:color w:val="auto"/>
        </w:rPr>
        <w:t xml:space="preserve">, </w:t>
      </w:r>
      <w:r w:rsidR="00B51085" w:rsidRPr="00C30CE7">
        <w:rPr>
          <w:color w:val="auto"/>
        </w:rPr>
        <w:t>содержащи</w:t>
      </w:r>
      <w:r w:rsidR="00D16100">
        <w:rPr>
          <w:color w:val="auto"/>
        </w:rPr>
        <w:t>е</w:t>
      </w:r>
      <w:r w:rsidR="00C1362F">
        <w:rPr>
          <w:color w:val="auto"/>
        </w:rPr>
        <w:t xml:space="preserve">ся в контрольном кассовом чеке в </w:t>
      </w:r>
      <w:r w:rsidR="00B51085" w:rsidRPr="00C30CE7">
        <w:rPr>
          <w:color w:val="auto"/>
        </w:rPr>
        <w:t>ИС МОТП</w:t>
      </w:r>
      <w:r w:rsidR="00C1362F">
        <w:rPr>
          <w:color w:val="auto"/>
        </w:rPr>
        <w:t xml:space="preserve"> по каждой реализованной логистической единице</w:t>
      </w:r>
      <w:r w:rsidR="00B51085" w:rsidRPr="00C30CE7">
        <w:rPr>
          <w:color w:val="auto"/>
        </w:rPr>
        <w:t>.</w:t>
      </w:r>
    </w:p>
    <w:p w14:paraId="75A05B1E" w14:textId="7937AC71" w:rsidR="00AB0DC3" w:rsidRPr="00C30CE7" w:rsidRDefault="003B643E" w:rsidP="008F1D18">
      <w:pPr>
        <w:pStyle w:val="a"/>
        <w:numPr>
          <w:ilvl w:val="0"/>
          <w:numId w:val="0"/>
        </w:numPr>
        <w:ind w:firstLine="709"/>
        <w:rPr>
          <w:color w:val="auto"/>
        </w:rPr>
      </w:pPr>
      <w:r>
        <w:rPr>
          <w:color w:val="auto"/>
        </w:rPr>
        <w:t>4</w:t>
      </w:r>
      <w:r w:rsidR="00B51085" w:rsidRPr="00C30CE7">
        <w:rPr>
          <w:color w:val="auto"/>
        </w:rPr>
        <w:t xml:space="preserve">) Оператор ИС МОТП </w:t>
      </w:r>
      <w:r w:rsidR="00C1362F">
        <w:rPr>
          <w:color w:val="auto"/>
        </w:rPr>
        <w:t xml:space="preserve">в течение 4 часов </w:t>
      </w:r>
      <w:r w:rsidR="00B51085" w:rsidRPr="00C30CE7">
        <w:rPr>
          <w:color w:val="auto"/>
        </w:rPr>
        <w:t xml:space="preserve">отражает в реестре СИ сведения о выбытии из оборота </w:t>
      </w:r>
      <w:r w:rsidR="000F7DA9" w:rsidRPr="00C30CE7">
        <w:rPr>
          <w:color w:val="auto"/>
        </w:rPr>
        <w:t>табачной продукции</w:t>
      </w:r>
      <w:r w:rsidR="00B51085" w:rsidRPr="00C30CE7">
        <w:rPr>
          <w:color w:val="auto"/>
        </w:rPr>
        <w:t xml:space="preserve">, маркированной средством идентификации, </w:t>
      </w:r>
      <w:r w:rsidR="00C1362F">
        <w:rPr>
          <w:color w:val="auto"/>
        </w:rPr>
        <w:t xml:space="preserve">в соответствии с </w:t>
      </w:r>
      <w:r w:rsidR="006E18FF" w:rsidRPr="00C30CE7">
        <w:rPr>
          <w:color w:val="auto"/>
        </w:rPr>
        <w:t>полученным</w:t>
      </w:r>
      <w:r w:rsidR="00C1362F">
        <w:rPr>
          <w:color w:val="auto"/>
        </w:rPr>
        <w:t>и</w:t>
      </w:r>
      <w:r w:rsidR="006E18FF" w:rsidRPr="00C30CE7">
        <w:rPr>
          <w:color w:val="auto"/>
        </w:rPr>
        <w:t xml:space="preserve"> </w:t>
      </w:r>
      <w:r w:rsidR="00B51085" w:rsidRPr="00C30CE7">
        <w:rPr>
          <w:color w:val="auto"/>
        </w:rPr>
        <w:t xml:space="preserve">от оператора фискальных данных </w:t>
      </w:r>
      <w:r w:rsidR="00D16100">
        <w:rPr>
          <w:color w:val="auto"/>
        </w:rPr>
        <w:t>сведени</w:t>
      </w:r>
      <w:r w:rsidR="00B24289">
        <w:rPr>
          <w:color w:val="auto"/>
        </w:rPr>
        <w:t>ями</w:t>
      </w:r>
      <w:r w:rsidR="006E18FF" w:rsidRPr="00C30CE7">
        <w:rPr>
          <w:color w:val="auto"/>
        </w:rPr>
        <w:t>.</w:t>
      </w:r>
    </w:p>
    <w:p w14:paraId="23D47C32" w14:textId="2D16A56E" w:rsidR="006413B3" w:rsidRPr="00C30CE7" w:rsidRDefault="005476D9" w:rsidP="00164CF6">
      <w:pPr>
        <w:pStyle w:val="a"/>
        <w:numPr>
          <w:ilvl w:val="0"/>
          <w:numId w:val="0"/>
        </w:numPr>
        <w:ind w:firstLine="709"/>
        <w:rPr>
          <w:color w:val="auto"/>
        </w:rPr>
      </w:pPr>
      <w:r>
        <w:rPr>
          <w:color w:val="auto"/>
        </w:rPr>
        <w:t>7</w:t>
      </w:r>
      <w:r w:rsidR="006413B3" w:rsidRPr="00C30CE7">
        <w:rPr>
          <w:color w:val="auto"/>
        </w:rPr>
        <w:t xml:space="preserve">. При выбытии табачной продукции из оборота по основаниям, отличным от продажи в розницу (списании), участник Эксперимента, осуществляющий списание этой продукции представляет </w:t>
      </w:r>
      <w:r w:rsidR="00CE6571">
        <w:rPr>
          <w:color w:val="auto"/>
        </w:rPr>
        <w:t xml:space="preserve">в </w:t>
      </w:r>
      <w:r w:rsidR="006413B3" w:rsidRPr="00C30CE7">
        <w:rPr>
          <w:color w:val="auto"/>
        </w:rPr>
        <w:t>ИС МОТП уведомление о выбытии табачной продукции.</w:t>
      </w:r>
    </w:p>
    <w:p w14:paraId="29AD4C07" w14:textId="77777777" w:rsidR="006413B3" w:rsidRPr="00C30CE7" w:rsidRDefault="006413B3" w:rsidP="00164CF6">
      <w:pPr>
        <w:pStyle w:val="a"/>
        <w:numPr>
          <w:ilvl w:val="0"/>
          <w:numId w:val="0"/>
        </w:numPr>
        <w:ind w:firstLine="709"/>
        <w:rPr>
          <w:color w:val="auto"/>
        </w:rPr>
      </w:pPr>
      <w:r w:rsidRPr="00C30CE7">
        <w:rPr>
          <w:color w:val="auto"/>
        </w:rPr>
        <w:t>Уведомление о выбытии табачной продукции содержит следующие сведения:</w:t>
      </w:r>
    </w:p>
    <w:p w14:paraId="784A756B" w14:textId="2E13F2C1" w:rsidR="006413B3" w:rsidRPr="00C30CE7" w:rsidRDefault="007C1EF1" w:rsidP="00164CF6">
      <w:pPr>
        <w:pStyle w:val="a"/>
        <w:numPr>
          <w:ilvl w:val="0"/>
          <w:numId w:val="0"/>
        </w:numPr>
        <w:ind w:firstLine="709"/>
        <w:rPr>
          <w:color w:val="auto"/>
        </w:rPr>
      </w:pPr>
      <w:r w:rsidRPr="00365F79">
        <w:rPr>
          <w:color w:val="auto"/>
        </w:rPr>
        <w:t>–</w:t>
      </w:r>
      <w:r w:rsidRPr="00C30CE7">
        <w:rPr>
          <w:color w:val="auto"/>
        </w:rPr>
        <w:t xml:space="preserve"> </w:t>
      </w:r>
      <w:r w:rsidR="006413B3" w:rsidRPr="00C30CE7">
        <w:rPr>
          <w:color w:val="auto"/>
        </w:rPr>
        <w:t>коды товара и идентификации выбывающей из оборота продукции,</w:t>
      </w:r>
    </w:p>
    <w:p w14:paraId="5B8771A5" w14:textId="4E54A0F7" w:rsidR="00DA451B" w:rsidRDefault="007C1EF1" w:rsidP="00164CF6">
      <w:pPr>
        <w:pStyle w:val="a"/>
        <w:numPr>
          <w:ilvl w:val="0"/>
          <w:numId w:val="0"/>
        </w:numPr>
        <w:ind w:firstLine="709"/>
        <w:rPr>
          <w:color w:val="auto"/>
        </w:rPr>
      </w:pPr>
      <w:r w:rsidRPr="00365F79">
        <w:rPr>
          <w:color w:val="auto"/>
        </w:rPr>
        <w:t>–</w:t>
      </w:r>
      <w:r>
        <w:rPr>
          <w:color w:val="auto"/>
          <w:lang w:val="en-US"/>
        </w:rPr>
        <w:t> </w:t>
      </w:r>
      <w:r w:rsidR="000F7DA9" w:rsidRPr="00C30CE7">
        <w:rPr>
          <w:color w:val="auto"/>
        </w:rPr>
        <w:t>название, дата и номер документа, которым оформлено выбытие продукции</w:t>
      </w:r>
      <w:r w:rsidR="00DA451B">
        <w:rPr>
          <w:color w:val="auto"/>
        </w:rPr>
        <w:t>,</w:t>
      </w:r>
    </w:p>
    <w:p w14:paraId="761FB6CE" w14:textId="1FB00F2E" w:rsidR="000F7DA9" w:rsidRDefault="007C1EF1" w:rsidP="00164CF6">
      <w:pPr>
        <w:pStyle w:val="a"/>
        <w:numPr>
          <w:ilvl w:val="0"/>
          <w:numId w:val="0"/>
        </w:numPr>
        <w:ind w:firstLine="709"/>
        <w:rPr>
          <w:color w:val="auto"/>
        </w:rPr>
      </w:pPr>
      <w:r w:rsidRPr="00365F79">
        <w:rPr>
          <w:color w:val="auto"/>
        </w:rPr>
        <w:t>–</w:t>
      </w:r>
      <w:r>
        <w:rPr>
          <w:color w:val="auto"/>
          <w:lang w:val="en-US"/>
        </w:rPr>
        <w:t> </w:t>
      </w:r>
      <w:r w:rsidR="00DA451B">
        <w:rPr>
          <w:color w:val="auto"/>
        </w:rPr>
        <w:t>адрес площадки, на которой было осуществлено выбытие из оборота табачной продукции</w:t>
      </w:r>
      <w:r w:rsidR="000F7DA9" w:rsidRPr="00C30CE7">
        <w:rPr>
          <w:color w:val="auto"/>
        </w:rPr>
        <w:t>.</w:t>
      </w:r>
    </w:p>
    <w:p w14:paraId="39B5044F" w14:textId="40431D52" w:rsidR="00DA451B" w:rsidRDefault="001A4E8A" w:rsidP="00164CF6">
      <w:pPr>
        <w:pStyle w:val="a"/>
        <w:numPr>
          <w:ilvl w:val="0"/>
          <w:numId w:val="0"/>
        </w:numPr>
        <w:ind w:firstLine="709"/>
        <w:rPr>
          <w:color w:val="auto"/>
        </w:rPr>
      </w:pPr>
      <w:r>
        <w:rPr>
          <w:color w:val="auto"/>
        </w:rPr>
        <w:t>– </w:t>
      </w:r>
      <w:r w:rsidR="00DA451B">
        <w:rPr>
          <w:color w:val="auto"/>
        </w:rPr>
        <w:t>причина выбытия из оборота табачной продукции.</w:t>
      </w:r>
    </w:p>
    <w:p w14:paraId="70730DC2" w14:textId="7CD47DE9" w:rsidR="00945FE6" w:rsidRPr="00365F79" w:rsidRDefault="00945FE6" w:rsidP="00365F79">
      <w:pPr>
        <w:ind w:left="1069" w:hanging="360"/>
        <w:rPr>
          <w:color w:val="auto"/>
        </w:rPr>
      </w:pPr>
    </w:p>
    <w:p w14:paraId="08E3BB20" w14:textId="555C5FD5" w:rsidR="00AB0DC3" w:rsidRPr="00C30CE7" w:rsidRDefault="00C21A0C" w:rsidP="00164CF6">
      <w:pPr>
        <w:pStyle w:val="a"/>
        <w:numPr>
          <w:ilvl w:val="0"/>
          <w:numId w:val="0"/>
        </w:numPr>
        <w:ind w:firstLine="709"/>
        <w:rPr>
          <w:color w:val="auto"/>
        </w:rPr>
      </w:pPr>
      <w:r>
        <w:rPr>
          <w:color w:val="auto"/>
        </w:rPr>
        <w:t>8</w:t>
      </w:r>
      <w:r w:rsidR="00AB0DC3" w:rsidRPr="00C30CE7">
        <w:rPr>
          <w:color w:val="auto"/>
        </w:rPr>
        <w:t xml:space="preserve">. Потребитель табачной продукции может посредством </w:t>
      </w:r>
      <w:r w:rsidR="000F7DA9" w:rsidRPr="00C30CE7">
        <w:rPr>
          <w:color w:val="auto"/>
        </w:rPr>
        <w:t xml:space="preserve">мобильного устройства </w:t>
      </w:r>
      <w:r w:rsidR="00AB0DC3" w:rsidRPr="00C30CE7">
        <w:rPr>
          <w:color w:val="auto"/>
        </w:rPr>
        <w:t xml:space="preserve">отсканировать средство идентификации, нанесенное на упаковку табачной продукции, и посредством бесплатно предоставляемого </w:t>
      </w:r>
      <w:r w:rsidR="00651DA5">
        <w:rPr>
          <w:color w:val="auto"/>
        </w:rPr>
        <w:t>О</w:t>
      </w:r>
      <w:r w:rsidR="00AB0DC3" w:rsidRPr="00C30CE7">
        <w:rPr>
          <w:color w:val="auto"/>
        </w:rPr>
        <w:t xml:space="preserve">ператором ИС МОТП мобильного приложения передать содержание средства идентификации </w:t>
      </w:r>
      <w:r w:rsidR="00CE6571">
        <w:rPr>
          <w:color w:val="auto"/>
        </w:rPr>
        <w:t xml:space="preserve">в </w:t>
      </w:r>
      <w:r w:rsidR="00AB0DC3" w:rsidRPr="00C30CE7">
        <w:rPr>
          <w:color w:val="auto"/>
        </w:rPr>
        <w:t xml:space="preserve">ИС МОТП. Оператор ИС МОТП </w:t>
      </w:r>
      <w:r w:rsidR="00DA451B">
        <w:rPr>
          <w:color w:val="auto"/>
        </w:rPr>
        <w:t>обеспечивает передачу</w:t>
      </w:r>
      <w:r w:rsidR="00DA451B" w:rsidRPr="00C30CE7">
        <w:rPr>
          <w:color w:val="auto"/>
        </w:rPr>
        <w:t xml:space="preserve"> </w:t>
      </w:r>
      <w:r w:rsidR="00AB0DC3" w:rsidRPr="00C30CE7">
        <w:rPr>
          <w:color w:val="auto"/>
        </w:rPr>
        <w:t xml:space="preserve">потребителю табачной продукции </w:t>
      </w:r>
      <w:r w:rsidR="00DA451B">
        <w:rPr>
          <w:color w:val="auto"/>
        </w:rPr>
        <w:t>сведени</w:t>
      </w:r>
      <w:r w:rsidR="00CE6571">
        <w:rPr>
          <w:color w:val="auto"/>
        </w:rPr>
        <w:t>й</w:t>
      </w:r>
      <w:r w:rsidR="00DA451B">
        <w:rPr>
          <w:color w:val="auto"/>
        </w:rPr>
        <w:t xml:space="preserve"> о </w:t>
      </w:r>
      <w:r w:rsidR="00AB0DC3" w:rsidRPr="00C30CE7">
        <w:rPr>
          <w:color w:val="auto"/>
        </w:rPr>
        <w:t>мест</w:t>
      </w:r>
      <w:r w:rsidR="00DA451B">
        <w:rPr>
          <w:color w:val="auto"/>
        </w:rPr>
        <w:t>е</w:t>
      </w:r>
      <w:r w:rsidR="00AB0DC3" w:rsidRPr="00C30CE7">
        <w:rPr>
          <w:color w:val="auto"/>
        </w:rPr>
        <w:t xml:space="preserve"> производства </w:t>
      </w:r>
      <w:r w:rsidR="00DA451B">
        <w:rPr>
          <w:color w:val="auto"/>
        </w:rPr>
        <w:t xml:space="preserve">и нахождения в настоящее время </w:t>
      </w:r>
      <w:r w:rsidR="00AB0DC3" w:rsidRPr="00C30CE7">
        <w:rPr>
          <w:color w:val="auto"/>
        </w:rPr>
        <w:t xml:space="preserve">упаковки </w:t>
      </w:r>
      <w:r w:rsidR="00DA451B">
        <w:rPr>
          <w:color w:val="auto"/>
        </w:rPr>
        <w:t xml:space="preserve">табачной продукции </w:t>
      </w:r>
      <w:r w:rsidR="00AB0DC3" w:rsidRPr="00C30CE7">
        <w:rPr>
          <w:color w:val="auto"/>
        </w:rPr>
        <w:t xml:space="preserve">и </w:t>
      </w:r>
      <w:r w:rsidR="002414F5" w:rsidRPr="00C30CE7">
        <w:rPr>
          <w:color w:val="auto"/>
        </w:rPr>
        <w:t>ее статус</w:t>
      </w:r>
      <w:r w:rsidR="00AB0DC3" w:rsidRPr="00C30CE7">
        <w:rPr>
          <w:color w:val="auto"/>
        </w:rPr>
        <w:t>.</w:t>
      </w:r>
    </w:p>
    <w:p w14:paraId="238E609E" w14:textId="1A32E6F5" w:rsidR="00DA451B" w:rsidRPr="00C30CE7" w:rsidRDefault="002414F5" w:rsidP="00164CF6">
      <w:pPr>
        <w:pStyle w:val="a"/>
        <w:numPr>
          <w:ilvl w:val="0"/>
          <w:numId w:val="0"/>
        </w:numPr>
        <w:ind w:firstLine="709"/>
        <w:rPr>
          <w:color w:val="auto"/>
        </w:rPr>
      </w:pPr>
      <w:r w:rsidRPr="00C30CE7">
        <w:rPr>
          <w:color w:val="auto"/>
        </w:rPr>
        <w:lastRenderedPageBreak/>
        <w:t xml:space="preserve">Если потребитель обнаружил несоответствие данных, полученных от </w:t>
      </w:r>
      <w:r w:rsidR="00662B62" w:rsidRPr="00C30CE7">
        <w:rPr>
          <w:color w:val="auto"/>
        </w:rPr>
        <w:t>Оператора</w:t>
      </w:r>
      <w:r w:rsidRPr="00C30CE7">
        <w:rPr>
          <w:color w:val="auto"/>
        </w:rPr>
        <w:t xml:space="preserve">, реальному положению вещей, он может посредством мобильного приложения </w:t>
      </w:r>
      <w:r w:rsidR="00DA451B">
        <w:rPr>
          <w:color w:val="auto"/>
        </w:rPr>
        <w:t xml:space="preserve">направить уведомление </w:t>
      </w:r>
      <w:r w:rsidR="00CE6571">
        <w:rPr>
          <w:color w:val="auto"/>
        </w:rPr>
        <w:t>в</w:t>
      </w:r>
      <w:r w:rsidR="00CE6571" w:rsidRPr="00C30CE7">
        <w:rPr>
          <w:color w:val="auto"/>
        </w:rPr>
        <w:t xml:space="preserve"> </w:t>
      </w:r>
      <w:r w:rsidRPr="00C30CE7">
        <w:rPr>
          <w:color w:val="auto"/>
        </w:rPr>
        <w:t>ИС МОТП.</w:t>
      </w:r>
      <w:r w:rsidR="00DA451B">
        <w:rPr>
          <w:color w:val="auto"/>
        </w:rPr>
        <w:t xml:space="preserve"> </w:t>
      </w:r>
    </w:p>
    <w:p w14:paraId="281D4466" w14:textId="27106A9E" w:rsidR="008600F7" w:rsidDel="005D6AB5" w:rsidRDefault="00C21A0C" w:rsidP="00506234">
      <w:pPr>
        <w:pStyle w:val="a"/>
        <w:numPr>
          <w:ilvl w:val="0"/>
          <w:numId w:val="0"/>
        </w:numPr>
        <w:ind w:firstLine="709"/>
        <w:rPr>
          <w:del w:id="387" w:author="Никольский Сергей" w:date="2018-03-29T16:25:00Z"/>
          <w:color w:val="auto"/>
        </w:rPr>
      </w:pPr>
      <w:del w:id="388" w:author="Никольский Сергей" w:date="2018-03-29T16:25:00Z">
        <w:r w:rsidDel="005D6AB5">
          <w:rPr>
            <w:color w:val="auto"/>
          </w:rPr>
          <w:delText>9</w:delText>
        </w:r>
        <w:r w:rsidR="00FB5019" w:rsidRPr="00506234" w:rsidDel="005D6AB5">
          <w:rPr>
            <w:color w:val="auto"/>
          </w:rPr>
          <w:delText xml:space="preserve">. На втором этапе Эксперимента </w:delText>
        </w:r>
        <w:r w:rsidR="00CF77EC" w:rsidDel="005D6AB5">
          <w:rPr>
            <w:color w:val="auto"/>
          </w:rPr>
          <w:delText>список</w:delText>
        </w:r>
        <w:r w:rsidR="00FB5019" w:rsidRPr="00506234" w:rsidDel="005D6AB5">
          <w:rPr>
            <w:color w:val="auto"/>
          </w:rPr>
          <w:delText xml:space="preserve"> участник</w:delText>
        </w:r>
        <w:r w:rsidR="00CF77EC" w:rsidDel="005D6AB5">
          <w:rPr>
            <w:color w:val="auto"/>
          </w:rPr>
          <w:delText>ов</w:delText>
        </w:r>
        <w:r w:rsidR="00FB5019" w:rsidRPr="00506234" w:rsidDel="005D6AB5">
          <w:rPr>
            <w:color w:val="auto"/>
          </w:rPr>
          <w:delText xml:space="preserve"> </w:delText>
        </w:r>
        <w:r w:rsidR="00CF77EC" w:rsidDel="005D6AB5">
          <w:rPr>
            <w:color w:val="auto"/>
          </w:rPr>
          <w:delText xml:space="preserve">будет дополнен </w:delText>
        </w:r>
        <w:r w:rsidR="00FB5019" w:rsidRPr="00506234" w:rsidDel="005D6AB5">
          <w:rPr>
            <w:color w:val="auto"/>
          </w:rPr>
          <w:delText>импортер</w:delText>
        </w:r>
        <w:r w:rsidR="00CF77EC" w:rsidDel="005D6AB5">
          <w:rPr>
            <w:color w:val="auto"/>
          </w:rPr>
          <w:delText>ами</w:delText>
        </w:r>
        <w:r w:rsidR="00FB5019" w:rsidRPr="00506234" w:rsidDel="005D6AB5">
          <w:rPr>
            <w:color w:val="auto"/>
          </w:rPr>
          <w:delText xml:space="preserve"> табачной продукции. При подготовке второго этапа Эксперимента в настоящие Методические рекомендации будут внесены положения, касающиеся особенностей </w:delText>
        </w:r>
        <w:r w:rsidR="00506234" w:rsidRPr="00506234" w:rsidDel="005D6AB5">
          <w:rPr>
            <w:color w:val="auto"/>
          </w:rPr>
          <w:delText xml:space="preserve">регистрации импортеров табачной продукции в качестве участников Эксперимента, а также их действий по </w:delText>
        </w:r>
        <w:r w:rsidR="00DA451B" w:rsidDel="005D6AB5">
          <w:rPr>
            <w:color w:val="auto"/>
          </w:rPr>
          <w:delText>мониторингу</w:delText>
        </w:r>
        <w:r w:rsidR="00506234" w:rsidRPr="00506234" w:rsidDel="005D6AB5">
          <w:rPr>
            <w:color w:val="auto"/>
          </w:rPr>
          <w:delText xml:space="preserve"> оборота табачной продукции.</w:delText>
        </w:r>
      </w:del>
    </w:p>
    <w:p w14:paraId="05D5BCF9" w14:textId="6240649E" w:rsidR="00753DAA" w:rsidDel="006E04BC" w:rsidRDefault="00753DAA" w:rsidP="00506234">
      <w:pPr>
        <w:pStyle w:val="a"/>
        <w:numPr>
          <w:ilvl w:val="0"/>
          <w:numId w:val="0"/>
        </w:numPr>
        <w:ind w:firstLine="709"/>
        <w:rPr>
          <w:del w:id="389" w:author="Александр Кривоносов" w:date="2018-04-02T10:23:00Z"/>
          <w:color w:val="auto"/>
          <w:lang w:val="en-US"/>
        </w:rPr>
      </w:pPr>
    </w:p>
    <w:p w14:paraId="3D614A73" w14:textId="5408B840" w:rsidR="00EE00ED" w:rsidRDefault="00EE00ED" w:rsidP="00EE00ED">
      <w:pPr>
        <w:keepNext/>
        <w:spacing w:after="0" w:line="360" w:lineRule="auto"/>
        <w:ind w:firstLine="709"/>
        <w:jc w:val="center"/>
        <w:rPr>
          <w:ins w:id="390" w:author="Никольский Сергей" w:date="2018-04-17T15:54:00Z"/>
          <w:rFonts w:ascii="Times New Roman" w:hAnsi="Times New Roman" w:cs="Times New Roman"/>
          <w:b/>
          <w:color w:val="auto"/>
          <w:sz w:val="28"/>
          <w:szCs w:val="28"/>
        </w:rPr>
      </w:pPr>
      <w:ins w:id="391" w:author="Никольский Сергей" w:date="2018-04-17T15:54:00Z">
        <w:r w:rsidRPr="00C30CE7">
          <w:rPr>
            <w:rFonts w:ascii="Times New Roman" w:hAnsi="Times New Roman" w:cs="Times New Roman"/>
            <w:b/>
            <w:color w:val="auto"/>
            <w:sz w:val="28"/>
            <w:szCs w:val="28"/>
          </w:rPr>
          <w:t>V</w:t>
        </w:r>
      </w:ins>
      <w:ins w:id="392" w:author="Никольский Сергей" w:date="2018-04-17T15:55:00Z">
        <w:r w:rsidR="007F2CBE" w:rsidRPr="00B83531">
          <w:rPr>
            <w:rFonts w:ascii="Times New Roman" w:hAnsi="Times New Roman" w:cs="Times New Roman"/>
            <w:b/>
            <w:color w:val="auto"/>
            <w:sz w:val="28"/>
            <w:szCs w:val="28"/>
          </w:rPr>
          <w:t>’</w:t>
        </w:r>
      </w:ins>
      <w:ins w:id="393" w:author="Никольский Сергей" w:date="2018-04-17T15:54:00Z">
        <w:r w:rsidRPr="00C30CE7">
          <w:rPr>
            <w:rFonts w:ascii="Times New Roman" w:hAnsi="Times New Roman" w:cs="Times New Roman"/>
            <w:b/>
            <w:color w:val="auto"/>
            <w:sz w:val="28"/>
            <w:szCs w:val="28"/>
          </w:rPr>
          <w:t xml:space="preserve">. Порядок </w:t>
        </w:r>
      </w:ins>
      <w:ins w:id="394" w:author="Никольский Сергей" w:date="2018-04-17T15:55:00Z">
        <w:r w:rsidR="007F2CBE">
          <w:rPr>
            <w:rFonts w:ascii="Times New Roman" w:hAnsi="Times New Roman" w:cs="Times New Roman"/>
            <w:b/>
            <w:color w:val="auto"/>
            <w:sz w:val="28"/>
            <w:szCs w:val="28"/>
          </w:rPr>
          <w:t>исправления содержания реестров ИС МОТП</w:t>
        </w:r>
      </w:ins>
    </w:p>
    <w:p w14:paraId="4FD59B2D" w14:textId="77777777" w:rsidR="00354537" w:rsidRDefault="00354537" w:rsidP="00920BDB">
      <w:pPr>
        <w:keepNext/>
        <w:spacing w:after="0" w:line="360" w:lineRule="auto"/>
        <w:ind w:firstLine="567"/>
        <w:jc w:val="both"/>
        <w:rPr>
          <w:ins w:id="395" w:author="Никольский Сергей" w:date="2018-04-17T16:48:00Z"/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2FC07C6" w14:textId="1D01242D" w:rsidR="00920BDB" w:rsidRPr="004E22A7" w:rsidRDefault="00920BDB" w:rsidP="00920BDB">
      <w:pPr>
        <w:keepNext/>
        <w:spacing w:after="0" w:line="360" w:lineRule="auto"/>
        <w:ind w:firstLine="567"/>
        <w:jc w:val="both"/>
        <w:rPr>
          <w:ins w:id="396" w:author="Никольский Сергей" w:date="2018-04-17T16:48:00Z"/>
          <w:rFonts w:ascii="Times New Roman" w:eastAsia="Times New Roman" w:hAnsi="Times New Roman" w:cs="Times New Roman"/>
          <w:color w:val="auto"/>
          <w:sz w:val="28"/>
          <w:szCs w:val="28"/>
        </w:rPr>
      </w:pPr>
      <w:ins w:id="397" w:author="Никольский Сергей" w:date="2018-04-17T16:48:00Z"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1. </w:t>
        </w:r>
        <w:r w:rsidRPr="004E22A7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Порядок внесения изменений в реестр участников.</w:t>
        </w:r>
      </w:ins>
    </w:p>
    <w:p w14:paraId="39C2F26C" w14:textId="43F3B38A" w:rsidR="00920BDB" w:rsidRPr="004E22A7" w:rsidRDefault="00920BDB" w:rsidP="00920BDB">
      <w:pPr>
        <w:spacing w:after="0" w:line="360" w:lineRule="auto"/>
        <w:ind w:firstLine="567"/>
        <w:jc w:val="both"/>
        <w:rPr>
          <w:ins w:id="398" w:author="Никольский Сергей" w:date="2018-04-17T16:48:00Z"/>
          <w:rFonts w:ascii="Times New Roman" w:eastAsia="Times New Roman" w:hAnsi="Times New Roman" w:cs="Times New Roman"/>
          <w:color w:val="auto"/>
          <w:sz w:val="28"/>
          <w:szCs w:val="28"/>
        </w:rPr>
      </w:pPr>
      <w:ins w:id="399" w:author="Никольский Сергей" w:date="2018-04-17T16:48:00Z"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1) Д</w:t>
        </w:r>
        <w:r w:rsidRPr="004E22A7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ля изменения сведений о себе в реестре участников участник Эксперимента направляет Оператору ИС МОТП уточняющие сведения</w:t>
        </w:r>
        <w:del w:id="400" w:author="Сергей Никольский" w:date="2018-04-23T22:02:00Z">
          <w:r w:rsidRPr="004E22A7" w:rsidDel="007E626C"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  <w:delText xml:space="preserve"> по каналам связи либо с использованием сайта оператора ИС МОТП.</w:delText>
          </w:r>
        </w:del>
      </w:ins>
    </w:p>
    <w:p w14:paraId="06DAFB9E" w14:textId="2E9CF645" w:rsidR="00920BDB" w:rsidRDefault="00920BDB" w:rsidP="00920BDB">
      <w:pPr>
        <w:spacing w:after="0" w:line="360" w:lineRule="auto"/>
        <w:ind w:firstLine="567"/>
        <w:jc w:val="both"/>
        <w:rPr>
          <w:ins w:id="401" w:author="Никольский Сергей" w:date="2018-04-17T16:48:00Z"/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gramStart"/>
      <w:ins w:id="402" w:author="Никольский Сергей" w:date="2018-04-17T16:48:00Z"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2) В</w:t>
        </w:r>
        <w:proofErr w:type="gramEnd"/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</w:t>
        </w:r>
        <w:r w:rsidRPr="004E22A7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случае соответствия представленных уточняющих сведений </w:t>
        </w:r>
      </w:ins>
      <w:ins w:id="403" w:author="Никольский Сергей" w:date="2018-04-17T16:56:00Z">
        <w:r w:rsidR="001F645D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установленны</w:t>
        </w:r>
      </w:ins>
      <w:ins w:id="404" w:author="Никольский Сергей" w:date="2018-04-17T17:05:00Z">
        <w:r w:rsidR="007E75A5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м</w:t>
        </w:r>
      </w:ins>
      <w:ins w:id="405" w:author="Никольский Сергей" w:date="2018-04-17T16:48:00Z">
        <w:r w:rsidRPr="004E22A7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</w:t>
        </w:r>
        <w:r w:rsidRPr="000A2071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Методическими</w:t>
        </w:r>
        <w:r w:rsidRPr="004E22A7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рекомендациями</w:t>
        </w:r>
      </w:ins>
      <w:ins w:id="406" w:author="Никольский Сергей" w:date="2018-04-17T17:05:00Z">
        <w:r w:rsidR="007E75A5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требованиям</w:t>
        </w:r>
      </w:ins>
      <w:ins w:id="407" w:author="Никольский Сергей" w:date="2018-04-17T16:48:00Z">
        <w:r w:rsidRPr="004E22A7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Оператор ИС МОТП вносит изменения в реестр участников Эксперимента и в срок не более 2 часов с момента получения уточняющих сведений уведомляет участника об этом. </w:t>
        </w:r>
      </w:ins>
    </w:p>
    <w:p w14:paraId="19F3A2D5" w14:textId="77777777" w:rsidR="00920BDB" w:rsidRPr="004E22A7" w:rsidRDefault="00920BDB" w:rsidP="00920BDB">
      <w:pPr>
        <w:keepNext/>
        <w:spacing w:after="0" w:line="360" w:lineRule="auto"/>
        <w:ind w:firstLine="567"/>
        <w:jc w:val="both"/>
        <w:rPr>
          <w:ins w:id="408" w:author="Никольский Сергей" w:date="2018-04-17T16:48:00Z"/>
          <w:rFonts w:ascii="Times New Roman" w:eastAsia="Times New Roman" w:hAnsi="Times New Roman" w:cs="Times New Roman"/>
          <w:color w:val="auto"/>
          <w:sz w:val="28"/>
          <w:szCs w:val="28"/>
        </w:rPr>
      </w:pPr>
      <w:ins w:id="409" w:author="Никольский Сергей" w:date="2018-04-17T16:48:00Z"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2. </w:t>
        </w:r>
        <w:r w:rsidRPr="004E22A7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Порядок внесения изменений </w:t>
        </w:r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и удаления сведений из</w:t>
        </w:r>
        <w:r w:rsidRPr="004E22A7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реестр</w:t>
        </w:r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а</w:t>
        </w:r>
        <w:r w:rsidRPr="004E22A7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табачной продукции</w:t>
        </w:r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. </w:t>
        </w:r>
      </w:ins>
    </w:p>
    <w:p w14:paraId="32BA9554" w14:textId="43A0AFDA" w:rsidR="00920BDB" w:rsidRDefault="00920BDB" w:rsidP="00920BDB">
      <w:pPr>
        <w:spacing w:after="0" w:line="360" w:lineRule="auto"/>
        <w:ind w:firstLine="567"/>
        <w:jc w:val="both"/>
        <w:rPr>
          <w:ins w:id="410" w:author="Никольский Сергей" w:date="2018-04-17T16:48:00Z"/>
          <w:rFonts w:ascii="Times New Roman" w:eastAsia="Times New Roman" w:hAnsi="Times New Roman" w:cs="Times New Roman"/>
          <w:color w:val="auto"/>
          <w:sz w:val="28"/>
          <w:szCs w:val="28"/>
        </w:rPr>
      </w:pPr>
      <w:ins w:id="411" w:author="Никольский Сергей" w:date="2018-04-17T16:48:00Z"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1) Д</w:t>
        </w:r>
        <w:r w:rsidRPr="004E22A7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ля внесения изменений в реестр табачной продукции, зарегистрированный в реестре участников Эксперимента производитель, импортер табачной продукции или организация оптовой торговли направляет Оператору ИС МОТП </w:t>
        </w:r>
        <w:del w:id="412" w:author="Сергей Никольский" w:date="2018-04-23T22:03:00Z">
          <w:r w:rsidRPr="004E22A7" w:rsidDel="007E626C"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  <w:delText xml:space="preserve">по каналам связи либо с использованием сайта оператора ИС МОТП </w:delText>
          </w:r>
        </w:del>
        <w:r w:rsidRPr="004E22A7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уточняющие сведения о выпускаемой, импортируемой табачной продукции или ее упаковках.</w:t>
        </w:r>
      </w:ins>
    </w:p>
    <w:p w14:paraId="3AFF8A16" w14:textId="06871C89" w:rsidR="00920BDB" w:rsidRPr="004E22A7" w:rsidRDefault="00920BDB" w:rsidP="00920BDB">
      <w:pPr>
        <w:spacing w:after="0" w:line="360" w:lineRule="auto"/>
        <w:ind w:firstLine="567"/>
        <w:jc w:val="both"/>
        <w:rPr>
          <w:ins w:id="413" w:author="Никольский Сергей" w:date="2018-04-17T16:48:00Z"/>
          <w:rFonts w:ascii="Times New Roman" w:eastAsia="Times New Roman" w:hAnsi="Times New Roman" w:cs="Times New Roman"/>
          <w:color w:val="auto"/>
          <w:sz w:val="28"/>
          <w:szCs w:val="28"/>
        </w:rPr>
      </w:pPr>
      <w:ins w:id="414" w:author="Никольский Сергей" w:date="2018-04-17T16:48:00Z"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lastRenderedPageBreak/>
          <w:t>2) При необходимости исключить позицию из реестра продукции (например, в случае, когда такая позиция не имеет отношения к табачной продукции) включивший эту позицию у</w:t>
        </w:r>
        <w:r w:rsidRPr="004E22A7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частник Эксперимента направляет Оператору ИС </w:t>
        </w:r>
        <w:proofErr w:type="spellStart"/>
        <w:r w:rsidRPr="004E22A7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МОТП</w:t>
        </w:r>
        <w:del w:id="415" w:author="Сергей Никольский" w:date="2018-04-23T22:03:00Z">
          <w:r w:rsidRPr="004E22A7" w:rsidDel="007E626C"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  <w:delText xml:space="preserve"> по каналам связи либо с использованием сайта оператора ИС МОТП </w:delText>
          </w:r>
        </w:del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сведения</w:t>
        </w:r>
        <w:proofErr w:type="spellEnd"/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об исключении из реестра ранее зарегистрированной табачной продукции.</w:t>
        </w:r>
      </w:ins>
    </w:p>
    <w:p w14:paraId="78614E46" w14:textId="71987803" w:rsidR="00920BDB" w:rsidRPr="004E22A7" w:rsidRDefault="00920BDB" w:rsidP="00920BDB">
      <w:pPr>
        <w:spacing w:after="0" w:line="360" w:lineRule="auto"/>
        <w:ind w:firstLine="567"/>
        <w:jc w:val="both"/>
        <w:rPr>
          <w:ins w:id="416" w:author="Никольский Сергей" w:date="2018-04-17T16:48:00Z"/>
          <w:rFonts w:ascii="Times New Roman" w:eastAsia="Times New Roman" w:hAnsi="Times New Roman" w:cs="Times New Roman"/>
          <w:color w:val="auto"/>
          <w:sz w:val="28"/>
          <w:szCs w:val="28"/>
        </w:rPr>
      </w:pPr>
      <w:ins w:id="417" w:author="Никольский Сергей" w:date="2018-04-17T16:48:00Z"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3) В</w:t>
        </w:r>
        <w:r w:rsidRPr="004E22A7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случае соответствия этих сведений установленным </w:t>
        </w:r>
        <w:r w:rsidRPr="000A2071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Методическими</w:t>
        </w:r>
        <w:r w:rsidRPr="004E22A7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рекомендациями требованиям Оператор ИС МОТП вносит изменения в реестр продукции и в срок не более 2 часов с момента получения уточняющих сведений уведомляет участника об этом </w:t>
        </w:r>
      </w:ins>
    </w:p>
    <w:p w14:paraId="4804BCEE" w14:textId="58BB83F3" w:rsidR="00920BDB" w:rsidRPr="009F73DD" w:rsidRDefault="00920BDB" w:rsidP="00920BDB">
      <w:pPr>
        <w:keepNext/>
        <w:spacing w:after="0" w:line="360" w:lineRule="auto"/>
        <w:ind w:firstLine="567"/>
        <w:jc w:val="both"/>
        <w:rPr>
          <w:ins w:id="418" w:author="Никольский Сергей" w:date="2018-04-17T16:48:00Z"/>
          <w:rFonts w:ascii="Times New Roman" w:eastAsia="Times New Roman" w:hAnsi="Times New Roman" w:cs="Times New Roman"/>
          <w:color w:val="auto"/>
          <w:sz w:val="28"/>
          <w:szCs w:val="28"/>
        </w:rPr>
      </w:pPr>
      <w:ins w:id="419" w:author="Никольский Сергей" w:date="2018-04-17T16:48:00Z"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3. </w:t>
        </w:r>
        <w:r w:rsidRPr="009F73DD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Порядок внесения изменений в </w:t>
        </w:r>
      </w:ins>
      <w:ins w:id="420" w:author="Никольский Сергей" w:date="2018-04-17T16:52:00Z">
        <w:r w:rsidR="009B73CB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сведения о получении и использовании кодов маркировки</w:t>
        </w:r>
        <w:r w:rsidR="0032228E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.</w:t>
        </w:r>
      </w:ins>
    </w:p>
    <w:p w14:paraId="78D0C6B5" w14:textId="26DCE262" w:rsidR="00920BDB" w:rsidRDefault="00920BDB" w:rsidP="00920BDB">
      <w:pPr>
        <w:spacing w:after="0" w:line="360" w:lineRule="auto"/>
        <w:ind w:firstLine="567"/>
        <w:jc w:val="both"/>
        <w:rPr>
          <w:ins w:id="421" w:author="Никольский Сергей" w:date="2018-04-17T16:48:00Z"/>
          <w:rFonts w:ascii="Times New Roman" w:eastAsia="Times New Roman" w:hAnsi="Times New Roman" w:cs="Times New Roman"/>
          <w:color w:val="auto"/>
          <w:sz w:val="28"/>
          <w:szCs w:val="28"/>
        </w:rPr>
      </w:pPr>
      <w:ins w:id="422" w:author="Никольский Сергей" w:date="2018-04-17T16:48:00Z"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1) Для внесения изменений в ранее поданную заявку на получение кодов </w:t>
        </w:r>
      </w:ins>
      <w:ins w:id="423" w:author="Никольский Сергей" w:date="2018-04-17T16:53:00Z">
        <w:r w:rsidR="00B71E55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маркировки </w:t>
        </w:r>
      </w:ins>
      <w:ins w:id="424" w:author="Никольский Сергей" w:date="2018-04-17T16:48:00Z"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участник Эксперимента направляет Оператору ИС МОТП уточняющие</w:t>
        </w:r>
        <w:del w:id="425" w:author="Сергей Никольский" w:date="2018-04-23T22:04:00Z">
          <w:r w:rsidDel="007E626C"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  <w:delText xml:space="preserve"> сведения </w:delText>
          </w:r>
          <w:r w:rsidRPr="00C933FC" w:rsidDel="007E626C"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  <w:delText>по каналам связи либо с использованием сайта оператора ИС МОТП</w:delText>
          </w:r>
        </w:del>
        <w:r w:rsidRPr="00C933FC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.</w:t>
        </w:r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</w:t>
        </w:r>
      </w:ins>
    </w:p>
    <w:p w14:paraId="7B3B73B8" w14:textId="77777777" w:rsidR="008D7CF7" w:rsidRDefault="00920BDB" w:rsidP="008D7CF7">
      <w:pPr>
        <w:spacing w:after="0" w:line="360" w:lineRule="auto"/>
        <w:ind w:firstLine="567"/>
        <w:jc w:val="both"/>
        <w:rPr>
          <w:ins w:id="426" w:author="Никольский Сергей" w:date="2018-04-17T17:03:00Z"/>
          <w:rFonts w:ascii="Times New Roman" w:eastAsia="Times New Roman" w:hAnsi="Times New Roman" w:cs="Times New Roman"/>
          <w:color w:val="auto"/>
          <w:sz w:val="28"/>
          <w:szCs w:val="28"/>
        </w:rPr>
      </w:pPr>
      <w:ins w:id="427" w:author="Никольский Сергей" w:date="2018-04-17T16:48:00Z"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2) В</w:t>
        </w:r>
        <w:r w:rsidRPr="009F73DD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случае соответствия этих сведений установленным </w:t>
        </w:r>
        <w:r w:rsidRPr="000A2071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Методическими</w:t>
        </w:r>
        <w:r w:rsidRPr="009F73DD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рекомендациями требованиям Оператор ИС МОТП </w:t>
        </w:r>
      </w:ins>
      <w:ins w:id="428" w:author="Никольский Сергей" w:date="2018-04-17T17:00:00Z">
        <w:r w:rsidR="00585348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отменяет первоначальную заявку и </w:t>
        </w:r>
        <w:r w:rsidR="00E51481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предоставляет </w:t>
        </w:r>
      </w:ins>
      <w:ins w:id="429" w:author="Никольский Сергей" w:date="2018-04-17T17:01:00Z">
        <w:r w:rsidR="00E51481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участнику Эксперимента коды маркировки в соответствии </w:t>
        </w:r>
        <w:r w:rsidR="000F0675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с полученными от него уточнениями.</w:t>
        </w:r>
      </w:ins>
      <w:ins w:id="430" w:author="Никольский Сергей" w:date="2018-04-17T17:03:00Z">
        <w:r w:rsidR="008D7CF7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</w:t>
        </w:r>
      </w:ins>
    </w:p>
    <w:p w14:paraId="22CF007A" w14:textId="3975E769" w:rsidR="00920BDB" w:rsidRPr="008D7CF7" w:rsidRDefault="00920BDB" w:rsidP="008D7CF7">
      <w:pPr>
        <w:spacing w:after="0" w:line="360" w:lineRule="auto"/>
        <w:ind w:firstLine="709"/>
        <w:jc w:val="both"/>
        <w:rPr>
          <w:ins w:id="431" w:author="Никольский Сергей" w:date="2018-04-17T16:48:00Z"/>
          <w:rFonts w:ascii="Times New Roman" w:eastAsia="Times New Roman" w:hAnsi="Times New Roman" w:cs="Times New Roman"/>
          <w:color w:val="auto"/>
          <w:sz w:val="28"/>
          <w:szCs w:val="28"/>
        </w:rPr>
      </w:pPr>
      <w:ins w:id="432" w:author="Никольский Сергей" w:date="2018-04-17T16:48:00Z">
        <w:r w:rsidRPr="008D7CF7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3) Внесение изменений в ранее поданную заявку допускается до момента предоставления участнику Эксперимента списка кодов по переданной заявке и включения их в реестр СИ.  </w:t>
        </w:r>
      </w:ins>
    </w:p>
    <w:p w14:paraId="3AE15CFB" w14:textId="240EECD4" w:rsidR="00920BDB" w:rsidDel="007E626C" w:rsidRDefault="00A23BBE" w:rsidP="00012245">
      <w:pPr>
        <w:spacing w:after="0" w:line="360" w:lineRule="auto"/>
        <w:ind w:firstLine="709"/>
        <w:jc w:val="both"/>
        <w:rPr>
          <w:ins w:id="433" w:author="Никольский Сергей" w:date="2018-04-17T16:48:00Z"/>
          <w:del w:id="434" w:author="Сергей Никольский" w:date="2018-04-23T22:05:00Z"/>
          <w:rFonts w:ascii="Times New Roman" w:eastAsia="Times New Roman" w:hAnsi="Times New Roman" w:cs="Times New Roman"/>
          <w:color w:val="auto"/>
          <w:sz w:val="28"/>
          <w:szCs w:val="28"/>
        </w:rPr>
      </w:pPr>
      <w:commentRangeStart w:id="435"/>
      <w:ins w:id="436" w:author="Никольский Сергей" w:date="2018-04-17T17:02:00Z">
        <w:del w:id="437" w:author="Сергей Никольский" w:date="2018-04-23T22:05:00Z">
          <w:r w:rsidDel="007E626C"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  <w:delText>4</w:delText>
          </w:r>
        </w:del>
      </w:ins>
      <w:ins w:id="438" w:author="Никольский Сергей" w:date="2018-04-17T16:48:00Z">
        <w:del w:id="439" w:author="Сергей Никольский" w:date="2018-04-23T22:05:00Z">
          <w:r w:rsidR="00920BDB" w:rsidDel="007E626C"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  <w:delText xml:space="preserve">) Для внесения изменений в ранее направленные сведения об использовании кодов маркировки участник эксперимента направляет Оператору ИС МОТП уточняющие сведения </w:delText>
          </w:r>
          <w:r w:rsidR="00920BDB" w:rsidRPr="00C933FC" w:rsidDel="007E626C"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  <w:delText>по каналам связи либо с использованием сайта Оператора ИС МОТП.</w:delText>
          </w:r>
          <w:r w:rsidR="00920BDB" w:rsidDel="007E626C"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  <w:delText xml:space="preserve"> </w:delText>
          </w:r>
        </w:del>
      </w:ins>
    </w:p>
    <w:p w14:paraId="72B8EEB5" w14:textId="1F850C6D" w:rsidR="00920BDB" w:rsidRPr="00415F97" w:rsidDel="007E626C" w:rsidRDefault="00012245" w:rsidP="00012245">
      <w:pPr>
        <w:spacing w:after="0" w:line="360" w:lineRule="auto"/>
        <w:ind w:firstLine="709"/>
        <w:jc w:val="both"/>
        <w:rPr>
          <w:ins w:id="440" w:author="Никольский Сергей" w:date="2018-04-17T16:48:00Z"/>
          <w:del w:id="441" w:author="Сергей Никольский" w:date="2018-04-23T22:05:00Z"/>
          <w:rFonts w:ascii="Times New Roman" w:eastAsia="Times New Roman" w:hAnsi="Times New Roman" w:cs="Times New Roman"/>
          <w:color w:val="auto"/>
          <w:sz w:val="28"/>
          <w:szCs w:val="28"/>
        </w:rPr>
      </w:pPr>
      <w:ins w:id="442" w:author="Никольский Сергей" w:date="2018-04-17T17:04:00Z">
        <w:del w:id="443" w:author="Сергей Никольский" w:date="2018-04-23T22:05:00Z">
          <w:r w:rsidDel="007E626C"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  <w:lastRenderedPageBreak/>
            <w:delText>5</w:delText>
          </w:r>
        </w:del>
      </w:ins>
      <w:ins w:id="444" w:author="Никольский Сергей" w:date="2018-04-17T16:48:00Z">
        <w:del w:id="445" w:author="Сергей Никольский" w:date="2018-04-23T22:05:00Z">
          <w:r w:rsidR="00920BDB" w:rsidDel="007E626C"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  <w:delText>) В</w:delText>
          </w:r>
          <w:r w:rsidR="00920BDB" w:rsidRPr="009F73DD" w:rsidDel="007E626C"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  <w:delText xml:space="preserve"> случае соответствия этих сведений установленным Метод</w:delText>
          </w:r>
        </w:del>
      </w:ins>
      <w:ins w:id="446" w:author="Никольский Сергей" w:date="2018-04-17T17:04:00Z">
        <w:del w:id="447" w:author="Сергей Никольский" w:date="2018-04-23T22:05:00Z">
          <w:r w:rsidR="00134F59" w:rsidDel="007E626C"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  <w:delText>ическ</w:delText>
          </w:r>
        </w:del>
      </w:ins>
      <w:ins w:id="448" w:author="Никольский Сергей" w:date="2018-04-17T17:05:00Z">
        <w:del w:id="449" w:author="Сергей Никольский" w:date="2018-04-23T22:05:00Z">
          <w:r w:rsidR="00134F59" w:rsidDel="007E626C"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  <w:delText>ими</w:delText>
          </w:r>
        </w:del>
      </w:ins>
      <w:ins w:id="450" w:author="Никольский Сергей" w:date="2018-04-17T16:48:00Z">
        <w:del w:id="451" w:author="Сергей Никольский" w:date="2018-04-23T22:05:00Z">
          <w:r w:rsidR="00920BDB" w:rsidRPr="009F73DD" w:rsidDel="007E626C"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  <w:delText xml:space="preserve"> рекомендациями требованиям Оператор ИС МОТП </w:delText>
          </w:r>
          <w:r w:rsidR="00920BDB" w:rsidDel="007E626C"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  <w:delText>изменяет</w:delText>
          </w:r>
          <w:r w:rsidR="00920BDB" w:rsidRPr="009F73DD" w:rsidDel="007E626C"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  <w:delText xml:space="preserve"> </w:delText>
          </w:r>
          <w:r w:rsidR="00920BDB" w:rsidRPr="00B3110B" w:rsidDel="007E626C"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  <w:delText>в реестре СИ соответствующи</w:delText>
          </w:r>
          <w:r w:rsidR="00920BDB" w:rsidDel="007E626C"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  <w:delText>е</w:delText>
          </w:r>
          <w:r w:rsidR="00920BDB" w:rsidRPr="00B3110B" w:rsidDel="007E626C"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  <w:delText xml:space="preserve"> статус</w:delText>
          </w:r>
          <w:r w:rsidR="00920BDB" w:rsidDel="007E626C"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  <w:delText>ы</w:delText>
          </w:r>
          <w:r w:rsidR="00920BDB" w:rsidRPr="00B3110B" w:rsidDel="007E626C"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  <w:delText xml:space="preserve"> средств идентификации</w:delText>
          </w:r>
          <w:r w:rsidR="00920BDB" w:rsidDel="007E626C"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  <w:delText xml:space="preserve">. </w:delText>
          </w:r>
        </w:del>
      </w:ins>
      <w:commentRangeEnd w:id="435"/>
      <w:del w:id="452" w:author="Сергей Никольский" w:date="2018-04-23T22:05:00Z">
        <w:r w:rsidR="00BC7438" w:rsidDel="007E626C">
          <w:rPr>
            <w:rStyle w:val="af0"/>
          </w:rPr>
          <w:commentReference w:id="435"/>
        </w:r>
      </w:del>
    </w:p>
    <w:p w14:paraId="3BAA9AAD" w14:textId="20472814" w:rsidR="00920BDB" w:rsidRDefault="00134F59" w:rsidP="00012245">
      <w:pPr>
        <w:spacing w:after="0" w:line="360" w:lineRule="auto"/>
        <w:ind w:firstLine="709"/>
        <w:jc w:val="both"/>
        <w:rPr>
          <w:ins w:id="453" w:author="Никольский Сергей" w:date="2018-04-17T16:48:00Z"/>
          <w:rFonts w:ascii="Times New Roman" w:eastAsia="Times New Roman" w:hAnsi="Times New Roman" w:cs="Times New Roman"/>
          <w:color w:val="auto"/>
          <w:sz w:val="28"/>
          <w:szCs w:val="28"/>
        </w:rPr>
      </w:pPr>
      <w:ins w:id="454" w:author="Никольский Сергей" w:date="2018-04-17T17:05:00Z"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4</w:t>
        </w:r>
      </w:ins>
      <w:ins w:id="455" w:author="Никольский Сергей" w:date="2018-04-17T16:48:00Z">
        <w:r w:rsidR="00920BDB" w:rsidRPr="00C05B49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.</w:t>
        </w:r>
        <w:r w:rsidR="00920BDB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 Уточнение сведений о произведенной агрегации участником Эксперимента осуществляется в порядке, предусмотренном для уточнения сведений об использовании кодов маркировки. </w:t>
        </w:r>
      </w:ins>
    </w:p>
    <w:p w14:paraId="050CB492" w14:textId="4D86BB69" w:rsidR="005529C6" w:rsidRPr="003A162A" w:rsidRDefault="005529C6" w:rsidP="003A162A">
      <w:pPr>
        <w:spacing w:after="0" w:line="360" w:lineRule="auto"/>
        <w:ind w:firstLine="709"/>
        <w:jc w:val="both"/>
        <w:rPr>
          <w:ins w:id="456" w:author="Никольский Сергей" w:date="2018-04-17T17:07:00Z"/>
          <w:rFonts w:ascii="Times New Roman" w:eastAsia="Times New Roman" w:hAnsi="Times New Roman" w:cs="Times New Roman"/>
          <w:color w:val="auto"/>
          <w:sz w:val="28"/>
          <w:szCs w:val="28"/>
        </w:rPr>
      </w:pPr>
      <w:ins w:id="457" w:author="Никольский Сергей" w:date="2018-04-17T17:07:00Z">
        <w:r w:rsidRPr="003A162A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5. Исправление сведений о </w:t>
        </w:r>
        <w:r w:rsidR="003A162A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введении в оборот и об обороте</w:t>
        </w:r>
        <w:r w:rsidRPr="003A162A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табачной продукции.</w:t>
        </w:r>
      </w:ins>
    </w:p>
    <w:p w14:paraId="50BD8735" w14:textId="2B8C7C9E" w:rsidR="00C81C94" w:rsidRDefault="00C81C94" w:rsidP="003A162A">
      <w:pPr>
        <w:spacing w:after="0" w:line="360" w:lineRule="auto"/>
        <w:ind w:firstLine="709"/>
        <w:jc w:val="both"/>
        <w:rPr>
          <w:ins w:id="458" w:author="Никольский Сергей" w:date="2018-04-18T13:42:00Z"/>
          <w:rFonts w:ascii="Times New Roman" w:eastAsia="Times New Roman" w:hAnsi="Times New Roman" w:cs="Times New Roman"/>
          <w:color w:val="auto"/>
          <w:sz w:val="28"/>
          <w:szCs w:val="28"/>
        </w:rPr>
      </w:pPr>
      <w:ins w:id="459" w:author="Никольский Сергей" w:date="2018-04-18T13:42:00Z"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1) </w:t>
        </w:r>
        <w:r w:rsidR="009F7EFB" w:rsidRPr="003A162A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Если при передаче табачной продукции от одного участника Эксперимента другому возникли разногласия о составе переданной и полученной продукции,</w:t>
        </w:r>
        <w:r w:rsidR="009F7EFB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то:</w:t>
        </w:r>
      </w:ins>
    </w:p>
    <w:p w14:paraId="4795757E" w14:textId="2F9F0CCB" w:rsidR="009F7EFB" w:rsidRDefault="009F7EFB" w:rsidP="003A162A">
      <w:pPr>
        <w:spacing w:after="0" w:line="360" w:lineRule="auto"/>
        <w:ind w:firstLine="709"/>
        <w:jc w:val="both"/>
        <w:rPr>
          <w:ins w:id="460" w:author="Никольский Сергей" w:date="2018-04-18T13:44:00Z"/>
          <w:rFonts w:ascii="Times New Roman" w:eastAsia="Times New Roman" w:hAnsi="Times New Roman" w:cs="Times New Roman"/>
          <w:color w:val="auto"/>
          <w:sz w:val="28"/>
          <w:szCs w:val="28"/>
        </w:rPr>
      </w:pPr>
      <w:ins w:id="461" w:author="Никольский Сергей" w:date="2018-04-18T13:42:00Z"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а) </w:t>
        </w:r>
      </w:ins>
      <w:ins w:id="462" w:author="Никольский Сергей" w:date="2018-04-18T13:43:00Z">
        <w:r w:rsidR="00613001" w:rsidRPr="003A162A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участник Эксперимента, осуществляющий прием табачной продукции, передает Оператору ИС МОТП </w:t>
        </w:r>
      </w:ins>
      <w:ins w:id="463" w:author="Никольский Сергей" w:date="2018-04-18T14:10:00Z">
        <w:del w:id="464" w:author="Сергей Никольский" w:date="2018-04-23T22:05:00Z">
          <w:r w:rsidR="002C67DE" w:rsidRPr="00C933FC" w:rsidDel="007E626C"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  <w:delText>по каналам связи либо с использованием сайта Оператора ИС МОТП</w:delText>
          </w:r>
          <w:r w:rsidR="002C67DE" w:rsidRPr="003A162A" w:rsidDel="007E626C"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  <w:delText xml:space="preserve"> </w:delText>
          </w:r>
        </w:del>
      </w:ins>
      <w:ins w:id="465" w:author="Никольский Сергей" w:date="2018-04-18T13:43:00Z">
        <w:r w:rsidR="00613001" w:rsidRPr="003A162A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уведомление (в форме универсального передаточного документа) о передаче (приеме</w:t>
        </w:r>
        <w:r w:rsidR="00613001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)</w:t>
        </w:r>
        <w:r w:rsidR="00613001" w:rsidRPr="003A162A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табачной продукции, подписанное электронной подписью передающей стороны</w:t>
        </w:r>
      </w:ins>
      <w:ins w:id="466" w:author="Никольский Сергей" w:date="2018-04-18T13:44:00Z">
        <w:r w:rsidR="00177D42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.</w:t>
        </w:r>
      </w:ins>
    </w:p>
    <w:p w14:paraId="79B63CDA" w14:textId="259E4347" w:rsidR="00177D42" w:rsidRDefault="00177D42" w:rsidP="003A162A">
      <w:pPr>
        <w:spacing w:after="0" w:line="360" w:lineRule="auto"/>
        <w:ind w:firstLine="709"/>
        <w:jc w:val="both"/>
        <w:rPr>
          <w:ins w:id="467" w:author="Никольский Сергей" w:date="2018-04-18T13:52:00Z"/>
          <w:rFonts w:ascii="Times New Roman" w:eastAsia="Times New Roman" w:hAnsi="Times New Roman" w:cs="Times New Roman"/>
          <w:color w:val="auto"/>
          <w:sz w:val="28"/>
          <w:szCs w:val="28"/>
        </w:rPr>
      </w:pPr>
      <w:ins w:id="468" w:author="Никольский Сергей" w:date="2018-04-18T13:44:00Z"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б) </w:t>
        </w:r>
      </w:ins>
      <w:ins w:id="469" w:author="Никольский Сергей" w:date="2018-04-18T13:48:00Z">
        <w:r w:rsidR="00230829" w:rsidRPr="00230829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стороны сделки формируют уведомление (в форме универсального </w:t>
        </w:r>
      </w:ins>
      <w:ins w:id="470" w:author="Никольский Сергей" w:date="2018-04-18T13:49:00Z">
        <w:r w:rsidR="0048446F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корректировочного</w:t>
        </w:r>
      </w:ins>
      <w:ins w:id="471" w:author="Никольский Сергей" w:date="2018-04-18T13:48:00Z">
        <w:r w:rsidR="00230829" w:rsidRPr="00230829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документа) </w:t>
        </w:r>
      </w:ins>
      <w:ins w:id="472" w:author="Никольский Сергей" w:date="2018-04-18T13:51:00Z">
        <w:r w:rsidR="00400D95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об уточнении сведений </w:t>
        </w:r>
      </w:ins>
      <w:ins w:id="473" w:author="Никольский Сергей" w:date="2018-04-18T13:48:00Z">
        <w:r w:rsidR="00230829" w:rsidRPr="00230829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о передаче (приеме) табачной продукции, подписывают указанное уведомление уполномоченными представителями обоих сторон и направляют его </w:t>
        </w:r>
        <w:proofErr w:type="spellStart"/>
        <w:r w:rsidR="00230829" w:rsidRPr="00230829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ОператоруИС</w:t>
        </w:r>
        <w:proofErr w:type="spellEnd"/>
        <w:r w:rsidR="00230829" w:rsidRPr="00230829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МОТП.</w:t>
        </w:r>
      </w:ins>
    </w:p>
    <w:p w14:paraId="4387AFEB" w14:textId="32B2ED13" w:rsidR="00AD4B33" w:rsidRDefault="00635648" w:rsidP="0091645B">
      <w:pPr>
        <w:keepNext/>
        <w:spacing w:after="0" w:line="360" w:lineRule="auto"/>
        <w:ind w:firstLine="709"/>
        <w:jc w:val="both"/>
        <w:rPr>
          <w:ins w:id="474" w:author="Никольский Сергей" w:date="2018-04-18T13:52:00Z"/>
          <w:rFonts w:ascii="Times New Roman" w:eastAsia="Times New Roman" w:hAnsi="Times New Roman" w:cs="Times New Roman"/>
          <w:color w:val="auto"/>
          <w:sz w:val="28"/>
          <w:szCs w:val="28"/>
        </w:rPr>
      </w:pPr>
      <w:ins w:id="475" w:author="Никольский Сергей" w:date="2018-04-18T13:52:00Z"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в) Это уведомление содержит следующие сведения о товарной продукции:</w:t>
        </w:r>
      </w:ins>
    </w:p>
    <w:p w14:paraId="3B6F0C24" w14:textId="77777777" w:rsidR="00B71BC9" w:rsidRPr="00D30283" w:rsidRDefault="00B71BC9" w:rsidP="00B71BC9">
      <w:pPr>
        <w:spacing w:after="0" w:line="360" w:lineRule="auto"/>
        <w:ind w:firstLine="709"/>
        <w:jc w:val="both"/>
        <w:rPr>
          <w:ins w:id="476" w:author="Никольский Сергей" w:date="2018-04-18T14:04:00Z"/>
          <w:rFonts w:ascii="Times New Roman" w:eastAsia="Times New Roman" w:hAnsi="Times New Roman" w:cs="Times New Roman"/>
          <w:color w:val="auto"/>
          <w:sz w:val="28"/>
          <w:szCs w:val="28"/>
        </w:rPr>
      </w:pPr>
      <w:ins w:id="477" w:author="Никольский Сергей" w:date="2018-04-18T14:04:00Z">
        <w:r w:rsidRPr="00D30283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– ИНН и КПП передающей стороны,</w:t>
        </w:r>
      </w:ins>
    </w:p>
    <w:p w14:paraId="2E31991F" w14:textId="77777777" w:rsidR="00B71BC9" w:rsidRPr="00D30283" w:rsidRDefault="00B71BC9" w:rsidP="00B71BC9">
      <w:pPr>
        <w:spacing w:after="0" w:line="360" w:lineRule="auto"/>
        <w:ind w:firstLine="709"/>
        <w:jc w:val="both"/>
        <w:rPr>
          <w:ins w:id="478" w:author="Никольский Сергей" w:date="2018-04-18T14:04:00Z"/>
          <w:rFonts w:ascii="Times New Roman" w:eastAsia="Times New Roman" w:hAnsi="Times New Roman" w:cs="Times New Roman"/>
          <w:color w:val="auto"/>
          <w:sz w:val="28"/>
          <w:szCs w:val="28"/>
        </w:rPr>
      </w:pPr>
      <w:ins w:id="479" w:author="Никольский Сергей" w:date="2018-04-18T14:04:00Z">
        <w:r w:rsidRPr="00D30283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– ИНН и КПП принимающей стороны,</w:t>
        </w:r>
      </w:ins>
    </w:p>
    <w:p w14:paraId="07F424B3" w14:textId="0C77A02B" w:rsidR="00B71BC9" w:rsidRPr="00D30283" w:rsidRDefault="00B71BC9" w:rsidP="00C32475">
      <w:pPr>
        <w:spacing w:after="0" w:line="360" w:lineRule="auto"/>
        <w:ind w:firstLine="709"/>
        <w:jc w:val="both"/>
        <w:rPr>
          <w:ins w:id="480" w:author="Никольский Сергей" w:date="2018-04-18T14:04:00Z"/>
          <w:rFonts w:ascii="Times New Roman" w:eastAsia="Times New Roman" w:hAnsi="Times New Roman" w:cs="Times New Roman"/>
          <w:color w:val="auto"/>
          <w:sz w:val="28"/>
          <w:szCs w:val="28"/>
        </w:rPr>
      </w:pPr>
      <w:ins w:id="481" w:author="Никольский Сергей" w:date="2018-04-18T14:04:00Z">
        <w:r w:rsidRPr="00D30283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–</w:t>
        </w:r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 </w:t>
        </w:r>
        <w:r w:rsidRPr="00D30283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список кодов товара и кодов идентификации, содержащихся в средствах идентификации</w:t>
        </w:r>
      </w:ins>
      <w:ins w:id="482" w:author="Никольский Сергей" w:date="2018-04-18T14:05:00Z">
        <w:r w:rsidR="00CC32D6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, указанные в у</w:t>
        </w:r>
      </w:ins>
      <w:ins w:id="483" w:author="Никольский Сергей" w:date="2018-04-18T14:06:00Z">
        <w:r w:rsidR="00D92EA5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ведомлении о передаче (приеме) табачной продукции и фактически </w:t>
        </w:r>
        <w:r w:rsidR="00C32475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принятые</w:t>
        </w:r>
      </w:ins>
      <w:ins w:id="484" w:author="Никольский Сергей" w:date="2018-04-18T14:07:00Z">
        <w:r w:rsidR="00C32475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,</w:t>
        </w:r>
      </w:ins>
    </w:p>
    <w:p w14:paraId="153DB5DE" w14:textId="14431E03" w:rsidR="00635648" w:rsidRDefault="00B71BC9" w:rsidP="00B71BC9">
      <w:pPr>
        <w:spacing w:after="0" w:line="360" w:lineRule="auto"/>
        <w:ind w:firstLine="709"/>
        <w:jc w:val="both"/>
        <w:rPr>
          <w:ins w:id="485" w:author="Никольский Сергей" w:date="2018-04-18T13:42:00Z"/>
          <w:rFonts w:ascii="Times New Roman" w:eastAsia="Times New Roman" w:hAnsi="Times New Roman" w:cs="Times New Roman"/>
          <w:color w:val="auto"/>
          <w:sz w:val="28"/>
          <w:szCs w:val="28"/>
        </w:rPr>
      </w:pPr>
      <w:ins w:id="486" w:author="Никольский Сергей" w:date="2018-04-18T14:04:00Z">
        <w:r w:rsidRPr="00D30283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–</w:t>
        </w:r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 </w:t>
        </w:r>
        <w:r w:rsidRPr="00D30283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реквизиты первичных документов (универсального передаточного документа и </w:t>
        </w:r>
      </w:ins>
      <w:ins w:id="487" w:author="Никольский Сергей" w:date="2018-04-18T14:07:00Z">
        <w:r w:rsidR="00C32475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универсального </w:t>
        </w:r>
        <w:r w:rsidR="00E3192F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корректировочного документа)</w:t>
        </w:r>
      </w:ins>
      <w:ins w:id="488" w:author="Никольский Сергей" w:date="2018-04-18T14:04:00Z">
        <w:r w:rsidRPr="00D30283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.</w:t>
        </w:r>
      </w:ins>
    </w:p>
    <w:p w14:paraId="36CF7A0D" w14:textId="76526F33" w:rsidR="007B51B1" w:rsidRDefault="00164E9F" w:rsidP="00164E9F">
      <w:pPr>
        <w:spacing w:after="0" w:line="360" w:lineRule="auto"/>
        <w:ind w:firstLine="709"/>
        <w:jc w:val="both"/>
        <w:rPr>
          <w:ins w:id="489" w:author="Никольский Сергей" w:date="2018-04-18T14:13:00Z"/>
          <w:rFonts w:ascii="Times New Roman" w:eastAsia="Times New Roman" w:hAnsi="Times New Roman" w:cs="Times New Roman"/>
          <w:color w:val="auto"/>
          <w:sz w:val="28"/>
          <w:szCs w:val="28"/>
        </w:rPr>
      </w:pPr>
      <w:ins w:id="490" w:author="Никольский Сергей" w:date="2018-04-18T14:14:00Z"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lastRenderedPageBreak/>
          <w:t>г</w:t>
        </w:r>
      </w:ins>
      <w:ins w:id="491" w:author="Никольский Сергей" w:date="2018-04-18T14:13:00Z">
        <w:r w:rsidR="007B51B1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) </w:t>
        </w:r>
        <w:r w:rsidR="007B51B1" w:rsidRPr="00F5572F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Оператор ИС МОТП в течение 4 часов </w:t>
        </w:r>
        <w:r w:rsidR="007B51B1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по получении уведомления </w:t>
        </w:r>
      </w:ins>
      <w:ins w:id="492" w:author="Никольский Сергей" w:date="2018-04-18T14:15:00Z">
        <w:r w:rsidR="00B82211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об уточнении сведений </w:t>
        </w:r>
      </w:ins>
      <w:ins w:id="493" w:author="Никольский Сергей" w:date="2018-04-18T14:16:00Z">
        <w:r w:rsidR="00897932" w:rsidRPr="00897932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отражает в реестре СИ факт перехода права собственности с указанием всех сведений, находящихся в </w:t>
        </w:r>
        <w:r w:rsidR="00F94BDA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полученных </w:t>
        </w:r>
        <w:r w:rsidR="00897932" w:rsidRPr="00897932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уведомлени</w:t>
        </w:r>
      </w:ins>
      <w:ins w:id="494" w:author="Никольский Сергей" w:date="2018-04-18T14:17:00Z">
        <w:r w:rsidR="00F94BDA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ях</w:t>
        </w:r>
      </w:ins>
      <w:ins w:id="495" w:author="Никольский Сергей" w:date="2018-04-18T14:16:00Z">
        <w:r w:rsidR="00897932" w:rsidRPr="00897932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, на табачную продукцию от одного участника Эксперимента другому</w:t>
        </w:r>
      </w:ins>
      <w:ins w:id="496" w:author="Никольский Сергей" w:date="2018-04-18T14:17:00Z">
        <w:r w:rsidR="00F94BDA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.</w:t>
        </w:r>
      </w:ins>
    </w:p>
    <w:p w14:paraId="5377FC56" w14:textId="04039CF6" w:rsidR="005529C6" w:rsidRPr="003A162A" w:rsidRDefault="00C81C94" w:rsidP="003A162A">
      <w:pPr>
        <w:spacing w:after="0" w:line="360" w:lineRule="auto"/>
        <w:ind w:firstLine="709"/>
        <w:jc w:val="both"/>
        <w:rPr>
          <w:ins w:id="497" w:author="Никольский Сергей" w:date="2018-04-17T17:07:00Z"/>
          <w:rFonts w:ascii="Times New Roman" w:eastAsia="Times New Roman" w:hAnsi="Times New Roman" w:cs="Times New Roman"/>
          <w:color w:val="auto"/>
          <w:sz w:val="28"/>
          <w:szCs w:val="28"/>
        </w:rPr>
      </w:pPr>
      <w:ins w:id="498" w:author="Никольский Сергей" w:date="2018-04-18T13:42:00Z"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2</w:t>
        </w:r>
      </w:ins>
      <w:ins w:id="499" w:author="Никольский Сергей" w:date="2018-04-17T17:07:00Z">
        <w:r w:rsidR="005529C6" w:rsidRPr="003A162A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)</w:t>
        </w:r>
      </w:ins>
      <w:ins w:id="500" w:author="Никольский Сергей" w:date="2018-04-18T13:42:00Z"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 </w:t>
        </w:r>
      </w:ins>
      <w:ins w:id="501" w:author="Никольский Сергей" w:date="2018-04-17T17:07:00Z">
        <w:r w:rsidR="005529C6" w:rsidRPr="003A162A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Если при передаче табачной продукции от одного участника Эксперимента другому возникли разногласия о составе переданной и полученной продукции, и при этом </w:t>
        </w:r>
      </w:ins>
      <w:ins w:id="502" w:author="Никольский Сергей" w:date="2018-04-17T17:09:00Z">
        <w:r w:rsidR="000B7AE1" w:rsidRPr="003A162A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у </w:t>
        </w:r>
      </w:ins>
      <w:ins w:id="503" w:author="Никольский Сергей" w:date="2018-04-17T17:07:00Z">
        <w:r w:rsidR="005529C6" w:rsidRPr="003A162A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принимающей стороны возникает необходимость осуществить дальнейшую реализацию табачной продукции, не дожидаясь получения измененных первичных документов от передающей стороны, то:</w:t>
        </w:r>
      </w:ins>
    </w:p>
    <w:p w14:paraId="3D184B08" w14:textId="3F5B7D83" w:rsidR="005529C6" w:rsidRPr="003A162A" w:rsidRDefault="005529C6" w:rsidP="003A162A">
      <w:pPr>
        <w:spacing w:after="0" w:line="360" w:lineRule="auto"/>
        <w:ind w:firstLine="709"/>
        <w:jc w:val="both"/>
        <w:rPr>
          <w:ins w:id="504" w:author="Никольский Сергей" w:date="2018-04-17T17:07:00Z"/>
          <w:rFonts w:ascii="Times New Roman" w:eastAsia="Times New Roman" w:hAnsi="Times New Roman" w:cs="Times New Roman"/>
          <w:color w:val="auto"/>
          <w:sz w:val="28"/>
          <w:szCs w:val="28"/>
        </w:rPr>
      </w:pPr>
      <w:ins w:id="505" w:author="Никольский Сергей" w:date="2018-04-17T17:07:00Z">
        <w:r w:rsidRPr="003A162A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а)</w:t>
        </w:r>
      </w:ins>
      <w:ins w:id="506" w:author="Никольский Сергей" w:date="2018-04-18T13:42:00Z">
        <w:r w:rsidR="00C81C94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 </w:t>
        </w:r>
      </w:ins>
      <w:ins w:id="507" w:author="Никольский Сергей" w:date="2018-04-17T17:07:00Z">
        <w:r w:rsidR="0025005E" w:rsidRPr="003A162A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участник </w:t>
        </w:r>
        <w:r w:rsidRPr="003A162A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Эксперимента, осуществляющий прием табачной продукции, передает Оператору ИС </w:t>
        </w:r>
        <w:del w:id="508" w:author="Сергей Никольский" w:date="2018-04-23T22:06:00Z">
          <w:r w:rsidRPr="003A162A" w:rsidDel="007E626C"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  <w:delText xml:space="preserve">МОТП </w:delText>
          </w:r>
        </w:del>
      </w:ins>
      <w:ins w:id="509" w:author="Никольский Сергей" w:date="2018-04-18T14:11:00Z">
        <w:del w:id="510" w:author="Сергей Никольский" w:date="2018-04-23T22:06:00Z">
          <w:r w:rsidR="00701F2D" w:rsidRPr="00C933FC" w:rsidDel="007E626C"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  <w:delText>по каналам связи либо с использованием сайта Оператора ИС МОТП</w:delText>
          </w:r>
          <w:r w:rsidR="00701F2D" w:rsidRPr="003A162A" w:rsidDel="007E626C"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  <w:delText xml:space="preserve"> </w:delText>
          </w:r>
        </w:del>
      </w:ins>
      <w:ins w:id="511" w:author="Никольский Сергей" w:date="2018-04-17T17:07:00Z">
        <w:r w:rsidRPr="003A162A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уведомление (в форме универсального передаточного документа) о передаче (приеме</w:t>
        </w:r>
      </w:ins>
      <w:ins w:id="512" w:author="Никольский Сергей" w:date="2018-04-17T17:09:00Z">
        <w:r w:rsidR="00D30283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)</w:t>
        </w:r>
      </w:ins>
      <w:ins w:id="513" w:author="Никольский Сергей" w:date="2018-04-17T17:07:00Z">
        <w:r w:rsidRPr="003A162A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табачной продукции, подписанное электронной подписью передающей стороны, а также уведомление о выявленных несоответствиях при передаче табачной продукции (по унифицированной форме ТОРГ-2), подписанное своей электронной подписью</w:t>
        </w:r>
      </w:ins>
      <w:ins w:id="514" w:author="Никольский Сергей" w:date="2018-04-17T17:10:00Z">
        <w:r w:rsidR="00D30283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.</w:t>
        </w:r>
      </w:ins>
    </w:p>
    <w:p w14:paraId="5EAC3085" w14:textId="20AD5219" w:rsidR="005529C6" w:rsidRPr="00D30283" w:rsidRDefault="005529C6" w:rsidP="00D30283">
      <w:pPr>
        <w:keepNext/>
        <w:spacing w:after="0" w:line="360" w:lineRule="auto"/>
        <w:ind w:firstLine="709"/>
        <w:jc w:val="both"/>
        <w:rPr>
          <w:ins w:id="515" w:author="Никольский Сергей" w:date="2018-04-17T17:07:00Z"/>
          <w:rFonts w:ascii="Times New Roman" w:eastAsia="Times New Roman" w:hAnsi="Times New Roman" w:cs="Times New Roman"/>
          <w:color w:val="auto"/>
          <w:sz w:val="28"/>
          <w:szCs w:val="28"/>
        </w:rPr>
      </w:pPr>
      <w:ins w:id="516" w:author="Никольский Сергей" w:date="2018-04-17T17:07:00Z">
        <w:r w:rsidRPr="00D30283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б) </w:t>
        </w:r>
        <w:r w:rsidR="0025005E" w:rsidRPr="00D30283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уведомление </w:t>
        </w:r>
        <w:r w:rsidRPr="00D30283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о передаче табачной продукции с выявленными несоответствиями содержит следующие сведения о переданной (принятой) табачной продукции:</w:t>
        </w:r>
      </w:ins>
    </w:p>
    <w:p w14:paraId="0ECE3649" w14:textId="77777777" w:rsidR="005529C6" w:rsidRPr="00D30283" w:rsidRDefault="005529C6" w:rsidP="00D30283">
      <w:pPr>
        <w:spacing w:after="0" w:line="360" w:lineRule="auto"/>
        <w:ind w:firstLine="709"/>
        <w:jc w:val="both"/>
        <w:rPr>
          <w:ins w:id="517" w:author="Никольский Сергей" w:date="2018-04-17T17:07:00Z"/>
          <w:rFonts w:ascii="Times New Roman" w:eastAsia="Times New Roman" w:hAnsi="Times New Roman" w:cs="Times New Roman"/>
          <w:color w:val="auto"/>
          <w:sz w:val="28"/>
          <w:szCs w:val="28"/>
        </w:rPr>
      </w:pPr>
      <w:ins w:id="518" w:author="Никольский Сергей" w:date="2018-04-17T17:07:00Z">
        <w:r w:rsidRPr="00D30283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– ИНН и КПП передающей стороны,</w:t>
        </w:r>
      </w:ins>
    </w:p>
    <w:p w14:paraId="18054B70" w14:textId="77777777" w:rsidR="005529C6" w:rsidRPr="00D30283" w:rsidRDefault="005529C6" w:rsidP="00D30283">
      <w:pPr>
        <w:spacing w:after="0" w:line="360" w:lineRule="auto"/>
        <w:ind w:firstLine="709"/>
        <w:jc w:val="both"/>
        <w:rPr>
          <w:ins w:id="519" w:author="Никольский Сергей" w:date="2018-04-17T17:07:00Z"/>
          <w:rFonts w:ascii="Times New Roman" w:eastAsia="Times New Roman" w:hAnsi="Times New Roman" w:cs="Times New Roman"/>
          <w:color w:val="auto"/>
          <w:sz w:val="28"/>
          <w:szCs w:val="28"/>
        </w:rPr>
      </w:pPr>
      <w:ins w:id="520" w:author="Никольский Сергей" w:date="2018-04-17T17:07:00Z">
        <w:r w:rsidRPr="00D30283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– ИНН и КПП принимающей стороны,</w:t>
        </w:r>
      </w:ins>
    </w:p>
    <w:p w14:paraId="1E2BD504" w14:textId="66EC2AC1" w:rsidR="005529C6" w:rsidRPr="00D30283" w:rsidRDefault="005529C6" w:rsidP="00D30283">
      <w:pPr>
        <w:spacing w:after="0" w:line="360" w:lineRule="auto"/>
        <w:ind w:firstLine="709"/>
        <w:jc w:val="both"/>
        <w:rPr>
          <w:ins w:id="521" w:author="Никольский Сергей" w:date="2018-04-17T17:07:00Z"/>
          <w:rFonts w:ascii="Times New Roman" w:eastAsia="Times New Roman" w:hAnsi="Times New Roman" w:cs="Times New Roman"/>
          <w:color w:val="auto"/>
          <w:sz w:val="28"/>
          <w:szCs w:val="28"/>
        </w:rPr>
      </w:pPr>
      <w:ins w:id="522" w:author="Никольский Сергей" w:date="2018-04-17T17:07:00Z">
        <w:r w:rsidRPr="00D30283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–</w:t>
        </w:r>
      </w:ins>
      <w:ins w:id="523" w:author="Никольский Сергей" w:date="2018-04-17T17:15:00Z">
        <w:r w:rsidR="00C50FFD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 </w:t>
        </w:r>
      </w:ins>
      <w:ins w:id="524" w:author="Никольский Сергей" w:date="2018-04-17T17:07:00Z">
        <w:r w:rsidRPr="00D30283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список кодов товара и кодов идентификации, содержащихся в средствах идентификации для принятых упаковок табачной продукции,</w:t>
        </w:r>
      </w:ins>
    </w:p>
    <w:p w14:paraId="62933721" w14:textId="68690B57" w:rsidR="005529C6" w:rsidRPr="00D30283" w:rsidRDefault="005529C6" w:rsidP="00D30283">
      <w:pPr>
        <w:spacing w:after="0" w:line="360" w:lineRule="auto"/>
        <w:ind w:firstLine="709"/>
        <w:jc w:val="both"/>
        <w:rPr>
          <w:ins w:id="525" w:author="Никольский Сергей" w:date="2018-04-17T17:07:00Z"/>
          <w:rFonts w:ascii="Times New Roman" w:eastAsia="Times New Roman" w:hAnsi="Times New Roman" w:cs="Times New Roman"/>
          <w:color w:val="auto"/>
          <w:sz w:val="28"/>
          <w:szCs w:val="28"/>
        </w:rPr>
      </w:pPr>
      <w:ins w:id="526" w:author="Никольский Сергей" w:date="2018-04-17T17:07:00Z">
        <w:r w:rsidRPr="00D30283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– цена покупки,</w:t>
        </w:r>
      </w:ins>
    </w:p>
    <w:p w14:paraId="44B6C960" w14:textId="0DCC1C29" w:rsidR="005529C6" w:rsidRPr="00D30283" w:rsidRDefault="005529C6" w:rsidP="00D30283">
      <w:pPr>
        <w:spacing w:after="0" w:line="360" w:lineRule="auto"/>
        <w:ind w:firstLine="709"/>
        <w:jc w:val="both"/>
        <w:rPr>
          <w:ins w:id="527" w:author="Никольский Сергей" w:date="2018-04-17T17:07:00Z"/>
          <w:rFonts w:ascii="Times New Roman" w:eastAsia="Times New Roman" w:hAnsi="Times New Roman" w:cs="Times New Roman"/>
          <w:color w:val="auto"/>
          <w:sz w:val="28"/>
          <w:szCs w:val="28"/>
        </w:rPr>
      </w:pPr>
      <w:ins w:id="528" w:author="Никольский Сергей" w:date="2018-04-17T17:07:00Z">
        <w:r w:rsidRPr="00D30283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– дата приема,</w:t>
        </w:r>
      </w:ins>
    </w:p>
    <w:p w14:paraId="3358404B" w14:textId="15F43341" w:rsidR="005529C6" w:rsidRPr="00D30283" w:rsidDel="00A36E67" w:rsidRDefault="005529C6" w:rsidP="00D30283">
      <w:pPr>
        <w:spacing w:after="0" w:line="360" w:lineRule="auto"/>
        <w:ind w:firstLine="709"/>
        <w:jc w:val="both"/>
        <w:rPr>
          <w:ins w:id="529" w:author="Никольский Сергей" w:date="2018-04-17T17:07:00Z"/>
          <w:del w:id="530" w:author="Никольский Сергей" w:date="2018-04-17T10:23:00Z"/>
          <w:rFonts w:ascii="Times New Roman" w:eastAsia="Times New Roman" w:hAnsi="Times New Roman" w:cs="Times New Roman"/>
          <w:color w:val="auto"/>
          <w:sz w:val="28"/>
          <w:szCs w:val="28"/>
        </w:rPr>
      </w:pPr>
      <w:ins w:id="531" w:author="Никольский Сергей" w:date="2018-04-17T17:07:00Z">
        <w:r w:rsidRPr="00D30283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–</w:t>
        </w:r>
      </w:ins>
      <w:ins w:id="532" w:author="Никольский Сергей" w:date="2018-04-17T17:15:00Z">
        <w:r w:rsidR="00C50FFD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 </w:t>
        </w:r>
      </w:ins>
      <w:ins w:id="533" w:author="Никольский Сергей" w:date="2018-04-17T17:07:00Z">
        <w:r w:rsidRPr="00D30283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реквизиты первичных документов (универсального передаточного документа и формы ТОРГ-2</w:t>
        </w:r>
        <w:del w:id="534" w:author="Витров Ян" w:date="2018-04-22T18:09:00Z">
          <w:r w:rsidRPr="00D30283" w:rsidDel="00BC7438"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  <w:delText>).</w:delText>
          </w:r>
        </w:del>
      </w:ins>
    </w:p>
    <w:p w14:paraId="47C2537C" w14:textId="1D5CA05C" w:rsidR="003359F7" w:rsidRDefault="003359F7">
      <w:pPr>
        <w:spacing w:after="0" w:line="360" w:lineRule="auto"/>
        <w:jc w:val="both"/>
        <w:rPr>
          <w:ins w:id="535" w:author="Никольский Сергей" w:date="2018-04-18T14:20:00Z"/>
          <w:rFonts w:ascii="Times New Roman" w:eastAsia="Times New Roman" w:hAnsi="Times New Roman" w:cs="Times New Roman"/>
          <w:color w:val="auto"/>
          <w:sz w:val="28"/>
          <w:szCs w:val="28"/>
        </w:rPr>
        <w:pPrChange w:id="536" w:author="Витров Ян" w:date="2018-04-22T18:09:00Z">
          <w:pPr>
            <w:spacing w:after="0" w:line="360" w:lineRule="auto"/>
            <w:ind w:firstLine="709"/>
            <w:jc w:val="both"/>
          </w:pPr>
        </w:pPrChange>
      </w:pPr>
      <w:ins w:id="537" w:author="Никольский Сергей" w:date="2018-04-18T14:20:00Z">
        <w:del w:id="538" w:author="Витров Ян" w:date="2018-04-22T18:09:00Z">
          <w:r w:rsidDel="00BC7438"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  <w:delText>г</w:delText>
          </w:r>
        </w:del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) </w:t>
        </w:r>
        <w:r w:rsidRPr="00F5572F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Оператор ИС МОТП в течение 4 часов </w:t>
        </w:r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по получении </w:t>
        </w:r>
        <w:r w:rsidRPr="00D30283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уведомлени</w:t>
        </w:r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я</w:t>
        </w:r>
        <w:r w:rsidRPr="00D30283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о передаче табачной продукции с выявленными несоответствиями</w:t>
        </w:r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</w:t>
        </w:r>
        <w:r w:rsidRPr="00897932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отражает в реестре СИ </w:t>
        </w:r>
        <w:r w:rsidRPr="00897932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lastRenderedPageBreak/>
          <w:t xml:space="preserve">факт перехода права собственности с указанием всех сведений, находящихся в </w:t>
        </w:r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полученных </w:t>
        </w:r>
        <w:r w:rsidRPr="00897932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уведомлени</w:t>
        </w:r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ях</w:t>
        </w:r>
        <w:r w:rsidRPr="00897932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, на табачную продукцию от одного участника Эксперимента другому</w:t>
        </w:r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.</w:t>
        </w:r>
      </w:ins>
    </w:p>
    <w:p w14:paraId="1AEB6424" w14:textId="2F9054DE" w:rsidR="004A300D" w:rsidRDefault="00744A9B" w:rsidP="004A300D">
      <w:pPr>
        <w:spacing w:after="0" w:line="360" w:lineRule="auto"/>
        <w:ind w:firstLine="709"/>
        <w:jc w:val="both"/>
        <w:rPr>
          <w:ins w:id="539" w:author="Никольский Сергей" w:date="2018-04-18T14:18:00Z"/>
          <w:rFonts w:ascii="Times New Roman" w:eastAsia="Times New Roman" w:hAnsi="Times New Roman" w:cs="Times New Roman"/>
          <w:color w:val="auto"/>
          <w:sz w:val="28"/>
          <w:szCs w:val="28"/>
        </w:rPr>
      </w:pPr>
      <w:ins w:id="540" w:author="Никольский Сергей" w:date="2018-04-18T14:21:00Z"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д</w:t>
        </w:r>
      </w:ins>
      <w:ins w:id="541" w:author="Никольский Сергей" w:date="2018-04-18T14:18:00Z">
        <w:r w:rsidR="004A300D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) </w:t>
        </w:r>
        <w:r w:rsidR="004A300D" w:rsidRPr="00230829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стороны сделки формируют уведомление (в форме универсального </w:t>
        </w:r>
        <w:r w:rsidR="004A300D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корректировочного</w:t>
        </w:r>
        <w:r w:rsidR="004A300D" w:rsidRPr="00230829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документа) </w:t>
        </w:r>
        <w:r w:rsidR="004A300D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об уточнении сведений </w:t>
        </w:r>
        <w:r w:rsidR="004A300D" w:rsidRPr="00230829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о передаче (приеме) табачной продукции, подписывают указанное уведомление уполномоченными представителями обоих сторон и направляют его </w:t>
        </w:r>
        <w:proofErr w:type="spellStart"/>
        <w:r w:rsidR="004A300D" w:rsidRPr="00230829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ОператоруИС</w:t>
        </w:r>
        <w:proofErr w:type="spellEnd"/>
        <w:r w:rsidR="004A300D" w:rsidRPr="00230829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МОТП.</w:t>
        </w:r>
      </w:ins>
    </w:p>
    <w:p w14:paraId="6995285A" w14:textId="77777777" w:rsidR="00696C13" w:rsidRDefault="00696C13" w:rsidP="00696C13">
      <w:pPr>
        <w:spacing w:after="0" w:line="360" w:lineRule="auto"/>
        <w:ind w:firstLine="709"/>
        <w:jc w:val="both"/>
        <w:rPr>
          <w:ins w:id="542" w:author="Никольский Сергей" w:date="2018-04-18T14:23:00Z"/>
          <w:rFonts w:ascii="Times New Roman" w:eastAsia="Times New Roman" w:hAnsi="Times New Roman" w:cs="Times New Roman"/>
          <w:color w:val="auto"/>
          <w:sz w:val="28"/>
          <w:szCs w:val="28"/>
        </w:rPr>
      </w:pPr>
      <w:ins w:id="543" w:author="Никольский Сергей" w:date="2018-04-18T14:23:00Z"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г) </w:t>
        </w:r>
        <w:r w:rsidRPr="00F5572F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Оператор ИС МОТП в течение 4 часов </w:t>
        </w:r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по получении уведомления об уточнении сведений </w:t>
        </w:r>
        <w:r w:rsidRPr="00897932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отражает в реестре СИ факт перехода права собственности с указанием всех сведений, находящихся в </w:t>
        </w:r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полученных </w:t>
        </w:r>
        <w:r w:rsidRPr="00897932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уведомлени</w:t>
        </w:r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ях</w:t>
        </w:r>
        <w:r w:rsidRPr="00897932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, на табачную продукцию от одного участника Эксперимента другому</w:t>
        </w:r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.</w:t>
        </w:r>
      </w:ins>
    </w:p>
    <w:p w14:paraId="39F364A3" w14:textId="4F5FCF65" w:rsidR="005529C6" w:rsidRPr="00D30283" w:rsidRDefault="00610C2B" w:rsidP="00D30283">
      <w:pPr>
        <w:spacing w:after="0" w:line="360" w:lineRule="auto"/>
        <w:ind w:firstLine="709"/>
        <w:jc w:val="both"/>
        <w:rPr>
          <w:ins w:id="544" w:author="Никольский Сергей" w:date="2018-04-17T17:07:00Z"/>
          <w:rFonts w:ascii="Times New Roman" w:eastAsia="Times New Roman" w:hAnsi="Times New Roman" w:cs="Times New Roman"/>
          <w:color w:val="auto"/>
          <w:sz w:val="28"/>
          <w:szCs w:val="28"/>
        </w:rPr>
      </w:pPr>
      <w:ins w:id="545" w:author="Никольский Сергей" w:date="2018-04-18T14:08:00Z"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3</w:t>
        </w:r>
      </w:ins>
      <w:ins w:id="546" w:author="Никольский Сергей" w:date="2018-04-17T17:07:00Z">
        <w:r w:rsidR="005529C6" w:rsidRPr="00D30283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)</w:t>
        </w:r>
      </w:ins>
      <w:ins w:id="547" w:author="Никольский Сергей" w:date="2018-04-17T17:16:00Z">
        <w:r w:rsidR="002D7C23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 </w:t>
        </w:r>
      </w:ins>
      <w:ins w:id="548" w:author="Никольский Сергей" w:date="2018-04-17T17:28:00Z">
        <w:r w:rsidR="003A771A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Если в</w:t>
        </w:r>
      </w:ins>
      <w:ins w:id="549" w:author="Никольский Сергей" w:date="2018-04-17T17:27:00Z">
        <w:r w:rsidR="00A9090D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</w:t>
        </w:r>
        <w:r w:rsidR="00C765FD" w:rsidRPr="00C765FD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уведомлени</w:t>
        </w:r>
        <w:r w:rsidR="00C765FD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и</w:t>
        </w:r>
        <w:r w:rsidR="00C765FD" w:rsidRPr="00C765FD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о выпуске табачной продукции </w:t>
        </w:r>
      </w:ins>
      <w:ins w:id="550" w:author="Никольский Сергей" w:date="2018-04-17T17:28:00Z">
        <w:r w:rsidR="003A771A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выявлены</w:t>
        </w:r>
      </w:ins>
      <w:ins w:id="551" w:author="Никольский Сергей" w:date="2018-04-17T17:07:00Z">
        <w:r w:rsidR="005529C6" w:rsidRPr="00D30283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несоответствия, то:</w:t>
        </w:r>
      </w:ins>
    </w:p>
    <w:p w14:paraId="49688852" w14:textId="594B4F41" w:rsidR="005529C6" w:rsidRPr="005E4B97" w:rsidRDefault="005529C6" w:rsidP="005E4B97">
      <w:pPr>
        <w:spacing w:after="0" w:line="360" w:lineRule="auto"/>
        <w:ind w:firstLine="709"/>
        <w:jc w:val="both"/>
        <w:rPr>
          <w:ins w:id="552" w:author="Никольский Сергей" w:date="2018-04-17T17:07:00Z"/>
          <w:rFonts w:ascii="Times New Roman" w:eastAsia="Times New Roman" w:hAnsi="Times New Roman" w:cs="Times New Roman"/>
          <w:color w:val="auto"/>
          <w:sz w:val="28"/>
          <w:szCs w:val="28"/>
        </w:rPr>
      </w:pPr>
      <w:ins w:id="553" w:author="Никольский Сергей" w:date="2018-04-17T17:07:00Z">
        <w:r w:rsidRPr="005E4B97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а) </w:t>
        </w:r>
      </w:ins>
      <w:ins w:id="554" w:author="Никольский Сергей" w:date="2018-04-17T17:29:00Z">
        <w:r w:rsidR="0049450F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участник Эксперимента-</w:t>
        </w:r>
      </w:ins>
      <w:ins w:id="555" w:author="Никольский Сергей" w:date="2018-04-17T17:07:00Z">
        <w:r w:rsidR="0049450F" w:rsidRPr="005E4B97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импортер </w:t>
        </w:r>
        <w:r w:rsidRPr="005E4B97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табачной продукции формирует уведомление о выпуске табачной продукции с выявленными несоответствиями, подписывает указанное уведомление и направляет его </w:t>
        </w:r>
      </w:ins>
      <w:ins w:id="556" w:author="Никольский Сергей" w:date="2018-04-17T17:29:00Z">
        <w:r w:rsidR="0049450F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Оператору</w:t>
        </w:r>
      </w:ins>
      <w:ins w:id="557" w:author="Никольский Сергей" w:date="2018-04-17T17:07:00Z">
        <w:r w:rsidRPr="005E4B97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ИС МОТП</w:t>
        </w:r>
      </w:ins>
      <w:ins w:id="558" w:author="Никольский Сергей" w:date="2018-04-18T14:12:00Z">
        <w:del w:id="559" w:author="Сергей Никольский" w:date="2018-04-23T22:07:00Z">
          <w:r w:rsidR="00036A0E" w:rsidRPr="00036A0E" w:rsidDel="007E626C"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  <w:delText xml:space="preserve"> </w:delText>
          </w:r>
          <w:r w:rsidR="00036A0E" w:rsidRPr="00C933FC" w:rsidDel="007E626C"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  <w:delText>по каналам связи либо с использованием сайта Оператора ИС МОТП</w:delText>
          </w:r>
        </w:del>
      </w:ins>
      <w:ins w:id="560" w:author="Никольский Сергей" w:date="2018-04-17T17:07:00Z">
        <w:r w:rsidRPr="005E4B97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.</w:t>
        </w:r>
      </w:ins>
    </w:p>
    <w:p w14:paraId="4A429A17" w14:textId="77777777" w:rsidR="005529C6" w:rsidRPr="005E4B97" w:rsidRDefault="005529C6" w:rsidP="005E4B97">
      <w:pPr>
        <w:spacing w:after="0" w:line="360" w:lineRule="auto"/>
        <w:ind w:firstLine="709"/>
        <w:jc w:val="both"/>
        <w:rPr>
          <w:ins w:id="561" w:author="Никольский Сергей" w:date="2018-04-17T17:07:00Z"/>
          <w:rFonts w:ascii="Times New Roman" w:eastAsia="Times New Roman" w:hAnsi="Times New Roman" w:cs="Times New Roman"/>
          <w:color w:val="auto"/>
          <w:sz w:val="28"/>
          <w:szCs w:val="28"/>
        </w:rPr>
      </w:pPr>
      <w:ins w:id="562" w:author="Никольский Сергей" w:date="2018-04-17T17:07:00Z">
        <w:r w:rsidRPr="005E4B97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б) Уведомление о выпуске табачной продукции с выявленными несоответствиями содержит следующие сведения о принятой импортером табачной продукции:</w:t>
        </w:r>
      </w:ins>
    </w:p>
    <w:p w14:paraId="781E3832" w14:textId="77777777" w:rsidR="005529C6" w:rsidRPr="005E4B97" w:rsidRDefault="005529C6" w:rsidP="005E4B97">
      <w:pPr>
        <w:spacing w:after="0" w:line="360" w:lineRule="auto"/>
        <w:ind w:firstLine="709"/>
        <w:jc w:val="both"/>
        <w:rPr>
          <w:ins w:id="563" w:author="Никольский Сергей" w:date="2018-04-17T17:07:00Z"/>
          <w:rFonts w:ascii="Times New Roman" w:eastAsia="Times New Roman" w:hAnsi="Times New Roman" w:cs="Times New Roman"/>
          <w:color w:val="auto"/>
          <w:sz w:val="28"/>
          <w:szCs w:val="28"/>
        </w:rPr>
      </w:pPr>
      <w:ins w:id="564" w:author="Никольский Сергей" w:date="2018-04-17T17:07:00Z">
        <w:r w:rsidRPr="005E4B97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– ИНН и КПП импортера табачной продукции,</w:t>
        </w:r>
      </w:ins>
    </w:p>
    <w:p w14:paraId="3A5EE02F" w14:textId="7FA063EB" w:rsidR="005529C6" w:rsidRPr="005E4B97" w:rsidRDefault="005529C6" w:rsidP="005E4B97">
      <w:pPr>
        <w:spacing w:after="0" w:line="360" w:lineRule="auto"/>
        <w:ind w:firstLine="709"/>
        <w:jc w:val="both"/>
        <w:rPr>
          <w:ins w:id="565" w:author="Никольский Сергей" w:date="2018-04-17T17:07:00Z"/>
          <w:rFonts w:ascii="Times New Roman" w:eastAsia="Times New Roman" w:hAnsi="Times New Roman" w:cs="Times New Roman"/>
          <w:color w:val="auto"/>
          <w:sz w:val="28"/>
          <w:szCs w:val="28"/>
        </w:rPr>
      </w:pPr>
      <w:ins w:id="566" w:author="Никольский Сергей" w:date="2018-04-17T17:07:00Z">
        <w:r w:rsidRPr="005E4B97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–</w:t>
        </w:r>
      </w:ins>
      <w:ins w:id="567" w:author="Никольский Сергей" w:date="2018-04-17T17:30:00Z">
        <w:r w:rsidR="00BB0816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 </w:t>
        </w:r>
      </w:ins>
      <w:ins w:id="568" w:author="Никольский Сергей" w:date="2018-04-17T17:07:00Z">
        <w:r w:rsidRPr="005E4B97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список кодов товара и кодов идентификации, содержащихся в средствах идентификации для переданных (принятых) упаковок табачной продукции,</w:t>
        </w:r>
      </w:ins>
    </w:p>
    <w:p w14:paraId="64CB3507" w14:textId="1DD2DACA" w:rsidR="005529C6" w:rsidRPr="005E4B97" w:rsidRDefault="005529C6" w:rsidP="005E4B97">
      <w:pPr>
        <w:spacing w:after="0" w:line="360" w:lineRule="auto"/>
        <w:ind w:firstLine="709"/>
        <w:jc w:val="both"/>
        <w:rPr>
          <w:ins w:id="569" w:author="Никольский Сергей" w:date="2018-04-17T17:07:00Z"/>
          <w:rFonts w:ascii="Times New Roman" w:eastAsia="Times New Roman" w:hAnsi="Times New Roman" w:cs="Times New Roman"/>
          <w:color w:val="auto"/>
          <w:sz w:val="28"/>
          <w:szCs w:val="28"/>
        </w:rPr>
      </w:pPr>
      <w:ins w:id="570" w:author="Никольский Сергей" w:date="2018-04-17T17:07:00Z">
        <w:r w:rsidRPr="005E4B97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–</w:t>
        </w:r>
      </w:ins>
      <w:ins w:id="571" w:author="Никольский Сергей" w:date="2018-04-17T17:30:00Z">
        <w:r w:rsidR="00BB0816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 </w:t>
        </w:r>
      </w:ins>
      <w:ins w:id="572" w:author="Никольский Сергей" w:date="2018-04-17T17:07:00Z">
        <w:r w:rsidRPr="005E4B97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список кодов товара и кодов идентификации, в отношении которых выявлены несоответствия,</w:t>
        </w:r>
      </w:ins>
    </w:p>
    <w:p w14:paraId="62BE3218" w14:textId="1AEA341E" w:rsidR="005529C6" w:rsidRPr="005E4B97" w:rsidRDefault="005529C6" w:rsidP="005E4B97">
      <w:pPr>
        <w:spacing w:after="0" w:line="360" w:lineRule="auto"/>
        <w:ind w:firstLine="709"/>
        <w:jc w:val="both"/>
        <w:rPr>
          <w:ins w:id="573" w:author="Никольский Сергей" w:date="2018-04-17T17:07:00Z"/>
          <w:rFonts w:ascii="Times New Roman" w:eastAsia="Times New Roman" w:hAnsi="Times New Roman" w:cs="Times New Roman"/>
          <w:color w:val="auto"/>
          <w:sz w:val="28"/>
          <w:szCs w:val="28"/>
        </w:rPr>
      </w:pPr>
      <w:ins w:id="574" w:author="Никольский Сергей" w:date="2018-04-17T17:07:00Z">
        <w:r w:rsidRPr="005E4B97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–</w:t>
        </w:r>
      </w:ins>
      <w:ins w:id="575" w:author="Никольский Сергей" w:date="2018-04-17T17:30:00Z">
        <w:r w:rsidR="00BB0816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 </w:t>
        </w:r>
      </w:ins>
      <w:ins w:id="576" w:author="Никольский Сергей" w:date="2018-04-17T17:07:00Z">
        <w:r w:rsidRPr="005E4B97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адрес зарегистрированной импортером табачной продукции площадки, на которой произведена эта продукция,</w:t>
        </w:r>
      </w:ins>
    </w:p>
    <w:p w14:paraId="3594B9C8" w14:textId="538058E2" w:rsidR="005529C6" w:rsidRPr="005E4B97" w:rsidRDefault="005529C6" w:rsidP="005E4B97">
      <w:pPr>
        <w:spacing w:after="0" w:line="360" w:lineRule="auto"/>
        <w:ind w:firstLine="709"/>
        <w:jc w:val="both"/>
        <w:rPr>
          <w:ins w:id="577" w:author="Никольский Сергей" w:date="2018-04-17T17:07:00Z"/>
          <w:rFonts w:ascii="Times New Roman" w:eastAsia="Times New Roman" w:hAnsi="Times New Roman" w:cs="Times New Roman"/>
          <w:color w:val="auto"/>
          <w:sz w:val="28"/>
          <w:szCs w:val="28"/>
        </w:rPr>
      </w:pPr>
      <w:ins w:id="578" w:author="Никольский Сергей" w:date="2018-04-17T17:07:00Z">
        <w:r w:rsidRPr="005E4B97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–</w:t>
        </w:r>
      </w:ins>
      <w:ins w:id="579" w:author="Никольский Сергей" w:date="2018-04-17T17:30:00Z">
        <w:r w:rsidR="00BB0816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 </w:t>
        </w:r>
      </w:ins>
      <w:ins w:id="580" w:author="Никольский Сергей" w:date="2018-04-17T17:07:00Z">
        <w:r w:rsidRPr="005E4B97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адрес зарегистрированной импортером табачной продукции площадки, на которую помещена эта продукция,</w:t>
        </w:r>
      </w:ins>
    </w:p>
    <w:p w14:paraId="25A7F930" w14:textId="77777777" w:rsidR="005529C6" w:rsidRPr="005E4B97" w:rsidRDefault="005529C6" w:rsidP="005E4B97">
      <w:pPr>
        <w:spacing w:after="0" w:line="360" w:lineRule="auto"/>
        <w:ind w:firstLine="709"/>
        <w:jc w:val="both"/>
        <w:rPr>
          <w:ins w:id="581" w:author="Никольский Сергей" w:date="2018-04-17T17:07:00Z"/>
          <w:rFonts w:ascii="Times New Roman" w:eastAsia="Times New Roman" w:hAnsi="Times New Roman" w:cs="Times New Roman"/>
          <w:color w:val="auto"/>
          <w:sz w:val="28"/>
          <w:szCs w:val="28"/>
        </w:rPr>
      </w:pPr>
      <w:ins w:id="582" w:author="Никольский Сергей" w:date="2018-04-17T17:07:00Z">
        <w:r w:rsidRPr="005E4B97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lastRenderedPageBreak/>
          <w:t>– дата выпуска табачной продукции с таможни,</w:t>
        </w:r>
      </w:ins>
    </w:p>
    <w:p w14:paraId="380F5D83" w14:textId="77777777" w:rsidR="005529C6" w:rsidRPr="005E4B97" w:rsidRDefault="005529C6" w:rsidP="005E4B97">
      <w:pPr>
        <w:spacing w:after="0" w:line="360" w:lineRule="auto"/>
        <w:ind w:firstLine="709"/>
        <w:jc w:val="both"/>
        <w:rPr>
          <w:ins w:id="583" w:author="Никольский Сергей" w:date="2018-04-17T17:07:00Z"/>
          <w:rFonts w:ascii="Times New Roman" w:eastAsia="Times New Roman" w:hAnsi="Times New Roman" w:cs="Times New Roman"/>
          <w:color w:val="auto"/>
          <w:sz w:val="28"/>
          <w:szCs w:val="28"/>
        </w:rPr>
      </w:pPr>
      <w:ins w:id="584" w:author="Никольский Сергей" w:date="2018-04-17T17:07:00Z">
        <w:r w:rsidRPr="005E4B97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– реквизиты таможенной декларации.</w:t>
        </w:r>
      </w:ins>
    </w:p>
    <w:p w14:paraId="59CAEE17" w14:textId="780C3373" w:rsidR="00AE56D3" w:rsidRDefault="00AE56D3" w:rsidP="00AE56D3">
      <w:pPr>
        <w:keepNext/>
        <w:spacing w:after="0" w:line="360" w:lineRule="auto"/>
        <w:ind w:firstLine="567"/>
        <w:jc w:val="both"/>
        <w:rPr>
          <w:ins w:id="585" w:author="Никольский Сергей" w:date="2018-04-18T09:15:00Z"/>
          <w:rFonts w:ascii="Times New Roman" w:eastAsia="Times New Roman" w:hAnsi="Times New Roman" w:cs="Times New Roman"/>
          <w:color w:val="auto"/>
          <w:sz w:val="28"/>
          <w:szCs w:val="28"/>
        </w:rPr>
      </w:pPr>
      <w:ins w:id="586" w:author="Никольский Сергей" w:date="2018-04-18T09:15:00Z">
        <w:r w:rsidRPr="00F5572F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6</w:t>
        </w:r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. </w:t>
        </w:r>
        <w:r w:rsidRPr="00F5572F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Порядок </w:t>
        </w:r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повторного ввода в оборот</w:t>
        </w:r>
        <w:r w:rsidRPr="00F5572F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</w:t>
        </w:r>
      </w:ins>
      <w:ins w:id="587" w:author="Никольский Сергей" w:date="2018-04-18T09:16:00Z">
        <w:r w:rsidR="00240681" w:rsidRPr="00F5572F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табачной продукции</w:t>
        </w:r>
        <w:r w:rsidR="00240681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, </w:t>
        </w:r>
      </w:ins>
      <w:ins w:id="588" w:author="Никольский Сергей" w:date="2018-04-18T09:15:00Z"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ранее реализованной </w:t>
        </w:r>
      </w:ins>
      <w:ins w:id="589" w:author="Никольский Сергей" w:date="2018-04-18T09:16:00Z">
        <w:r w:rsidR="00CE0120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в розничном звене.</w:t>
        </w:r>
      </w:ins>
    </w:p>
    <w:p w14:paraId="30A67602" w14:textId="0DEFCCC2" w:rsidR="00974923" w:rsidRDefault="00974923" w:rsidP="00CE0120">
      <w:pPr>
        <w:spacing w:after="0" w:line="360" w:lineRule="auto"/>
        <w:ind w:firstLine="567"/>
        <w:jc w:val="both"/>
        <w:rPr>
          <w:ins w:id="590" w:author="Никольский Сергей" w:date="2018-04-18T09:50:00Z"/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gramStart"/>
      <w:ins w:id="591" w:author="Никольский Сергей" w:date="2018-04-18T09:33:00Z"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1) В</w:t>
        </w:r>
        <w:proofErr w:type="gramEnd"/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случае, если участник Эксперимента</w:t>
        </w:r>
        <w:r w:rsidR="00A107D2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-</w:t>
        </w:r>
      </w:ins>
      <w:ins w:id="592" w:author="Никольский Сергей" w:date="2018-04-18T09:34:00Z">
        <w:r w:rsidR="007A4AD5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участник оборота в розничном звене приобрел табачную продукцию</w:t>
        </w:r>
        <w:r w:rsidR="00581A93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у </w:t>
        </w:r>
      </w:ins>
      <w:ins w:id="593" w:author="Никольский Сергей" w:date="2018-04-18T09:35:00Z">
        <w:r w:rsidR="00581A93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другого </w:t>
        </w:r>
      </w:ins>
      <w:ins w:id="594" w:author="Никольский Сергей" w:date="2018-04-18T09:34:00Z">
        <w:r w:rsidR="00581A93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участника </w:t>
        </w:r>
      </w:ins>
      <w:ins w:id="595" w:author="Никольский Сергей" w:date="2018-04-18T09:35:00Z">
        <w:r w:rsidR="00581A93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оборота в розничном звене</w:t>
        </w:r>
        <w:r w:rsidR="00645178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,</w:t>
        </w:r>
        <w:r w:rsidR="00581A93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</w:t>
        </w:r>
      </w:ins>
      <w:ins w:id="596" w:author="Никольский Сергей" w:date="2018-04-18T09:36:00Z">
        <w:r w:rsidR="00A70D78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для ее реализации </w:t>
        </w:r>
      </w:ins>
      <w:ins w:id="597" w:author="Никольский Сергей" w:date="2018-04-18T09:37:00Z">
        <w:r w:rsidR="000A6ED5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принимающая сторона должны выполнить </w:t>
        </w:r>
      </w:ins>
      <w:ins w:id="598" w:author="Никольский Сергей" w:date="2018-04-18T09:49:00Z">
        <w:r w:rsidR="00CA4494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повторный ввод в оборот</w:t>
        </w:r>
      </w:ins>
      <w:ins w:id="599" w:author="Никольский Сергей" w:date="2018-04-18T09:50:00Z">
        <w:r w:rsidR="00CA4494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</w:t>
        </w:r>
        <w:r w:rsidR="00114545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ранее выведенной из оборота табачной продукции.</w:t>
        </w:r>
      </w:ins>
    </w:p>
    <w:p w14:paraId="438EE8FF" w14:textId="58034F63" w:rsidR="00114545" w:rsidRDefault="00114545" w:rsidP="00CE0120">
      <w:pPr>
        <w:spacing w:after="0" w:line="360" w:lineRule="auto"/>
        <w:ind w:firstLine="567"/>
        <w:jc w:val="both"/>
        <w:rPr>
          <w:ins w:id="600" w:author="Никольский Сергей" w:date="2018-04-18T10:01:00Z"/>
          <w:rFonts w:ascii="Times New Roman" w:eastAsia="Times New Roman" w:hAnsi="Times New Roman" w:cs="Times New Roman"/>
          <w:color w:val="auto"/>
          <w:sz w:val="28"/>
          <w:szCs w:val="28"/>
        </w:rPr>
      </w:pPr>
      <w:ins w:id="601" w:author="Никольский Сергей" w:date="2018-04-18T09:50:00Z"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2)</w:t>
        </w:r>
      </w:ins>
      <w:ins w:id="602" w:author="Никольский Сергей" w:date="2018-04-18T09:55:00Z">
        <w:r w:rsidR="00522ECD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 </w:t>
        </w:r>
      </w:ins>
      <w:ins w:id="603" w:author="Никольский Сергей" w:date="2018-04-18T09:50:00Z">
        <w:r w:rsidR="002F5C99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Для повторного ввода в оборот табачной продукции участник Эксперимента </w:t>
        </w:r>
      </w:ins>
      <w:ins w:id="604" w:author="Никольский Сергей" w:date="2018-04-18T09:51:00Z">
        <w:r w:rsidR="002F5C99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направляет Оператору ИС МОТП</w:t>
        </w:r>
      </w:ins>
      <w:ins w:id="605" w:author="Никольский Сергей" w:date="2018-04-18T09:53:00Z">
        <w:r w:rsidR="00216181" w:rsidRPr="00216181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</w:t>
        </w:r>
        <w:del w:id="606" w:author="Сергей Никольский" w:date="2018-04-23T22:07:00Z">
          <w:r w:rsidR="00216181" w:rsidRPr="00C933FC" w:rsidDel="00A86BFA"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  <w:delText xml:space="preserve">по каналам связи либо с использованием сайта </w:delText>
          </w:r>
          <w:r w:rsidR="003E725F" w:rsidRPr="00C933FC" w:rsidDel="00A86BFA"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  <w:delText xml:space="preserve">Оператора </w:delText>
          </w:r>
          <w:r w:rsidR="00216181" w:rsidRPr="00C933FC" w:rsidDel="00A86BFA"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  <w:delText>ИС МОТП</w:delText>
          </w:r>
        </w:del>
      </w:ins>
      <w:ins w:id="607" w:author="Никольский Сергей" w:date="2018-04-18T09:51:00Z">
        <w:del w:id="608" w:author="Сергей Никольский" w:date="2018-04-23T22:07:00Z">
          <w:r w:rsidR="002F5C99" w:rsidDel="00A86BFA"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  <w:delText xml:space="preserve"> </w:delText>
          </w:r>
        </w:del>
        <w:r w:rsidR="007C773F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уведомлени</w:t>
        </w:r>
      </w:ins>
      <w:ins w:id="609" w:author="Никольский Сергей" w:date="2018-04-18T09:52:00Z">
        <w:r w:rsidR="003051FF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е</w:t>
        </w:r>
      </w:ins>
      <w:ins w:id="610" w:author="Никольский Сергей" w:date="2018-04-18T09:51:00Z">
        <w:r w:rsidR="007C773F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о восстановлении в обороте табачной продукции после розничной реализации.</w:t>
        </w:r>
      </w:ins>
    </w:p>
    <w:p w14:paraId="5AAA44E6" w14:textId="0E5948E4" w:rsidR="00233661" w:rsidRDefault="00A83883" w:rsidP="00CE0120">
      <w:pPr>
        <w:spacing w:after="0" w:line="360" w:lineRule="auto"/>
        <w:ind w:firstLine="567"/>
        <w:jc w:val="both"/>
        <w:rPr>
          <w:ins w:id="611" w:author="Никольский Сергей" w:date="2018-04-18T10:02:00Z"/>
          <w:rFonts w:ascii="Times New Roman" w:eastAsia="Times New Roman" w:hAnsi="Times New Roman" w:cs="Times New Roman"/>
          <w:color w:val="auto"/>
          <w:sz w:val="28"/>
          <w:szCs w:val="28"/>
        </w:rPr>
      </w:pPr>
      <w:ins w:id="612" w:author="Никольский Сергей" w:date="2018-04-18T10:01:00Z"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3) Уведомление о восстановлении в обороте табачной продукции после розничной реализации содержи</w:t>
        </w:r>
      </w:ins>
      <w:ins w:id="613" w:author="Никольский Сергей" w:date="2018-04-18T10:02:00Z"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т следующие сведения</w:t>
        </w:r>
      </w:ins>
      <w:ins w:id="614" w:author="Никольский Сергей" w:date="2018-04-18T10:03:00Z">
        <w:r w:rsidR="00BC0700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о табачной продукции</w:t>
        </w:r>
      </w:ins>
      <w:ins w:id="615" w:author="Никольский Сергей" w:date="2018-04-18T10:02:00Z"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:</w:t>
        </w:r>
      </w:ins>
    </w:p>
    <w:p w14:paraId="7C9DA232" w14:textId="77777777" w:rsidR="003B558B" w:rsidRPr="00C30CE7" w:rsidRDefault="003B558B" w:rsidP="003B558B">
      <w:pPr>
        <w:pStyle w:val="a"/>
        <w:numPr>
          <w:ilvl w:val="0"/>
          <w:numId w:val="0"/>
        </w:numPr>
        <w:ind w:firstLine="709"/>
        <w:rPr>
          <w:ins w:id="616" w:author="Никольский Сергей" w:date="2018-04-18T10:03:00Z"/>
          <w:color w:val="auto"/>
        </w:rPr>
      </w:pPr>
      <w:ins w:id="617" w:author="Никольский Сергей" w:date="2018-04-18T10:03:00Z">
        <w:r>
          <w:rPr>
            <w:color w:val="auto"/>
          </w:rPr>
          <w:t>–</w:t>
        </w:r>
        <w:r w:rsidRPr="00C30CE7">
          <w:rPr>
            <w:color w:val="auto"/>
          </w:rPr>
          <w:t xml:space="preserve"> ИНН и КПП передающей стороны,</w:t>
        </w:r>
      </w:ins>
    </w:p>
    <w:p w14:paraId="466440EA" w14:textId="77777777" w:rsidR="003B558B" w:rsidRPr="00C30CE7" w:rsidRDefault="003B558B" w:rsidP="003B558B">
      <w:pPr>
        <w:pStyle w:val="a"/>
        <w:numPr>
          <w:ilvl w:val="0"/>
          <w:numId w:val="0"/>
        </w:numPr>
        <w:ind w:firstLine="709"/>
        <w:rPr>
          <w:ins w:id="618" w:author="Никольский Сергей" w:date="2018-04-18T10:03:00Z"/>
          <w:color w:val="auto"/>
        </w:rPr>
      </w:pPr>
      <w:ins w:id="619" w:author="Никольский Сергей" w:date="2018-04-18T10:03:00Z">
        <w:r>
          <w:rPr>
            <w:color w:val="auto"/>
          </w:rPr>
          <w:t>–</w:t>
        </w:r>
        <w:r w:rsidRPr="00C30CE7">
          <w:rPr>
            <w:color w:val="auto"/>
          </w:rPr>
          <w:t xml:space="preserve"> ИНН и КПП принимающей стороны,</w:t>
        </w:r>
      </w:ins>
    </w:p>
    <w:p w14:paraId="0F1B2874" w14:textId="5AC02D9D" w:rsidR="003B558B" w:rsidRDefault="003B558B" w:rsidP="003B558B">
      <w:pPr>
        <w:pStyle w:val="a"/>
        <w:numPr>
          <w:ilvl w:val="0"/>
          <w:numId w:val="0"/>
        </w:numPr>
        <w:ind w:firstLine="709"/>
        <w:rPr>
          <w:ins w:id="620" w:author="Никольский Сергей" w:date="2018-04-18T10:03:00Z"/>
          <w:color w:val="auto"/>
        </w:rPr>
      </w:pPr>
      <w:ins w:id="621" w:author="Никольский Сергей" w:date="2018-04-18T10:03:00Z">
        <w:r>
          <w:rPr>
            <w:color w:val="auto"/>
          </w:rPr>
          <w:t>–</w:t>
        </w:r>
      </w:ins>
      <w:ins w:id="622" w:author="Никольский Сергей" w:date="2018-04-18T10:04:00Z">
        <w:r w:rsidR="000D222F">
          <w:rPr>
            <w:color w:val="auto"/>
          </w:rPr>
          <w:t> </w:t>
        </w:r>
      </w:ins>
      <w:ins w:id="623" w:author="Никольский Сергей" w:date="2018-04-18T10:03:00Z">
        <w:r w:rsidRPr="00C30CE7">
          <w:rPr>
            <w:color w:val="auto"/>
          </w:rPr>
          <w:t>список кодов товара и кодов идентификации, содержа</w:t>
        </w:r>
        <w:r>
          <w:rPr>
            <w:color w:val="auto"/>
          </w:rPr>
          <w:t>щ</w:t>
        </w:r>
        <w:r w:rsidRPr="00C30CE7">
          <w:rPr>
            <w:color w:val="auto"/>
          </w:rPr>
          <w:t xml:space="preserve">ихся в </w:t>
        </w:r>
        <w:r>
          <w:rPr>
            <w:color w:val="auto"/>
          </w:rPr>
          <w:t>средствах идентификации</w:t>
        </w:r>
        <w:r w:rsidRPr="00C30CE7">
          <w:rPr>
            <w:color w:val="auto"/>
          </w:rPr>
          <w:t xml:space="preserve"> для переданных</w:t>
        </w:r>
        <w:r>
          <w:rPr>
            <w:color w:val="auto"/>
          </w:rPr>
          <w:t xml:space="preserve"> (принятых)</w:t>
        </w:r>
        <w:r w:rsidRPr="00C30CE7">
          <w:rPr>
            <w:color w:val="auto"/>
          </w:rPr>
          <w:t xml:space="preserve"> упаковок табачной продукции,</w:t>
        </w:r>
      </w:ins>
    </w:p>
    <w:p w14:paraId="2CE529C1" w14:textId="77777777" w:rsidR="003B558B" w:rsidRPr="00C30CE7" w:rsidRDefault="003B558B" w:rsidP="003B558B">
      <w:pPr>
        <w:pStyle w:val="a"/>
        <w:numPr>
          <w:ilvl w:val="0"/>
          <w:numId w:val="0"/>
        </w:numPr>
        <w:ind w:firstLine="709"/>
        <w:rPr>
          <w:ins w:id="624" w:author="Никольский Сергей" w:date="2018-04-18T10:03:00Z"/>
          <w:color w:val="auto"/>
        </w:rPr>
      </w:pPr>
      <w:ins w:id="625" w:author="Никольский Сергей" w:date="2018-04-18T10:03:00Z">
        <w:r>
          <w:rPr>
            <w:color w:val="auto"/>
          </w:rPr>
          <w:t>–</w:t>
        </w:r>
        <w:r w:rsidRPr="00C30CE7">
          <w:rPr>
            <w:color w:val="auto"/>
          </w:rPr>
          <w:t xml:space="preserve"> цена продажи</w:t>
        </w:r>
        <w:r>
          <w:rPr>
            <w:color w:val="auto"/>
          </w:rPr>
          <w:t xml:space="preserve"> (покупки)</w:t>
        </w:r>
        <w:r w:rsidRPr="00C30CE7">
          <w:rPr>
            <w:color w:val="auto"/>
          </w:rPr>
          <w:t>,</w:t>
        </w:r>
      </w:ins>
    </w:p>
    <w:p w14:paraId="6E7F9359" w14:textId="77777777" w:rsidR="003B558B" w:rsidRDefault="003B558B" w:rsidP="003B558B">
      <w:pPr>
        <w:pStyle w:val="a"/>
        <w:numPr>
          <w:ilvl w:val="0"/>
          <w:numId w:val="0"/>
        </w:numPr>
        <w:ind w:firstLine="709"/>
        <w:rPr>
          <w:ins w:id="626" w:author="Никольский Сергей" w:date="2018-04-18T10:03:00Z"/>
          <w:color w:val="auto"/>
        </w:rPr>
      </w:pPr>
      <w:ins w:id="627" w:author="Никольский Сергей" w:date="2018-04-18T10:03:00Z">
        <w:r>
          <w:rPr>
            <w:color w:val="auto"/>
          </w:rPr>
          <w:t>–</w:t>
        </w:r>
        <w:r w:rsidRPr="00C30CE7">
          <w:rPr>
            <w:color w:val="auto"/>
          </w:rPr>
          <w:t xml:space="preserve"> дата передачи</w:t>
        </w:r>
        <w:r>
          <w:rPr>
            <w:color w:val="auto"/>
          </w:rPr>
          <w:t xml:space="preserve"> (приема),</w:t>
        </w:r>
      </w:ins>
    </w:p>
    <w:p w14:paraId="2F44AD0D" w14:textId="1639660D" w:rsidR="003B558B" w:rsidRPr="00C30CE7" w:rsidRDefault="003B558B" w:rsidP="003B558B">
      <w:pPr>
        <w:pStyle w:val="a"/>
        <w:numPr>
          <w:ilvl w:val="0"/>
          <w:numId w:val="0"/>
        </w:numPr>
        <w:ind w:firstLine="709"/>
        <w:rPr>
          <w:ins w:id="628" w:author="Никольский Сергей" w:date="2018-04-18T10:03:00Z"/>
        </w:rPr>
      </w:pPr>
      <w:ins w:id="629" w:author="Никольский Сергей" w:date="2018-04-18T10:03:00Z">
        <w:r>
          <w:rPr>
            <w:color w:val="auto"/>
          </w:rPr>
          <w:t xml:space="preserve">– реквизиты </w:t>
        </w:r>
      </w:ins>
      <w:ins w:id="630" w:author="Никольский Сергей" w:date="2018-04-18T10:06:00Z">
        <w:r w:rsidR="00A01E37">
          <w:rPr>
            <w:color w:val="auto"/>
          </w:rPr>
          <w:t>фискального</w:t>
        </w:r>
      </w:ins>
      <w:ins w:id="631" w:author="Никольский Сергей" w:date="2018-04-18T10:03:00Z">
        <w:r>
          <w:rPr>
            <w:color w:val="auto"/>
          </w:rPr>
          <w:t xml:space="preserve"> документа</w:t>
        </w:r>
      </w:ins>
      <w:ins w:id="632" w:author="Никольский Сергей" w:date="2018-04-18T10:06:00Z">
        <w:r w:rsidR="00A66651">
          <w:rPr>
            <w:color w:val="auto"/>
          </w:rPr>
          <w:t>, подтверждающего факт приобретения табачной продукции</w:t>
        </w:r>
      </w:ins>
      <w:ins w:id="633" w:author="Никольский Сергей" w:date="2018-04-18T10:17:00Z">
        <w:r w:rsidR="00240E30">
          <w:rPr>
            <w:color w:val="auto"/>
          </w:rPr>
          <w:t>, и при необходимости</w:t>
        </w:r>
        <w:r w:rsidR="00E678BF">
          <w:rPr>
            <w:color w:val="auto"/>
          </w:rPr>
          <w:t xml:space="preserve"> реквизиты передаточного документа</w:t>
        </w:r>
      </w:ins>
      <w:ins w:id="634" w:author="Никольский Сергей" w:date="2018-04-18T10:03:00Z">
        <w:r>
          <w:rPr>
            <w:color w:val="auto"/>
          </w:rPr>
          <w:t>.</w:t>
        </w:r>
      </w:ins>
    </w:p>
    <w:p w14:paraId="56625B31" w14:textId="3500D9F6" w:rsidR="00AE56D3" w:rsidRDefault="00AE56D3" w:rsidP="00AE56D3">
      <w:pPr>
        <w:spacing w:after="0" w:line="360" w:lineRule="auto"/>
        <w:ind w:firstLine="567"/>
        <w:jc w:val="both"/>
        <w:rPr>
          <w:ins w:id="635" w:author="Никольский Сергей" w:date="2018-04-18T09:15:00Z"/>
          <w:rFonts w:ascii="Times New Roman" w:eastAsia="Times New Roman" w:hAnsi="Times New Roman" w:cs="Times New Roman"/>
          <w:color w:val="auto"/>
          <w:sz w:val="28"/>
          <w:szCs w:val="28"/>
        </w:rPr>
      </w:pPr>
      <w:ins w:id="636" w:author="Никольский Сергей" w:date="2018-04-18T09:15:00Z"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3) </w:t>
        </w:r>
      </w:ins>
      <w:ins w:id="637" w:author="Никольский Сергей" w:date="2018-04-18T09:53:00Z">
        <w:r w:rsidR="00484053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Это уведомление у</w:t>
        </w:r>
      </w:ins>
      <w:ins w:id="638" w:author="Никольский Сергей" w:date="2018-04-18T09:54:00Z">
        <w:r w:rsidR="00484053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частник Эксперимента направляет </w:t>
        </w:r>
        <w:r w:rsidR="00BF5B60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Оператору</w:t>
        </w:r>
      </w:ins>
      <w:ins w:id="639" w:author="Никольский Сергей" w:date="2018-04-18T09:15:00Z">
        <w:r w:rsidRPr="004B0AAA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ИС МОТП в срок не более 72 часов с момента </w:t>
        </w:r>
      </w:ins>
      <w:ins w:id="640" w:author="Никольский Сергей" w:date="2018-04-18T09:54:00Z">
        <w:r w:rsidR="00BF5B60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приобретения табачной продукции</w:t>
        </w:r>
      </w:ins>
      <w:ins w:id="641" w:author="Никольский Сергей" w:date="2018-04-18T09:15:00Z"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, </w:t>
        </w:r>
        <w:r w:rsidRPr="004B0AAA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но не позже момента </w:t>
        </w:r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перехода</w:t>
        </w:r>
        <w:r w:rsidRPr="004B0AAA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права собственности на эту продукцию от получателя третьим лицам.</w:t>
        </w:r>
      </w:ins>
    </w:p>
    <w:p w14:paraId="165150E7" w14:textId="3ACF2A42" w:rsidR="00AE56D3" w:rsidRDefault="00AE56D3" w:rsidP="00023E9E">
      <w:pPr>
        <w:spacing w:after="0" w:line="360" w:lineRule="auto"/>
        <w:ind w:firstLine="567"/>
        <w:jc w:val="both"/>
        <w:rPr>
          <w:ins w:id="642" w:author="Никольский Сергей" w:date="2018-04-18T09:15:00Z"/>
          <w:rFonts w:ascii="Times New Roman" w:eastAsia="Times New Roman" w:hAnsi="Times New Roman" w:cs="Times New Roman"/>
          <w:color w:val="auto"/>
          <w:sz w:val="28"/>
          <w:szCs w:val="28"/>
        </w:rPr>
      </w:pPr>
      <w:ins w:id="643" w:author="Никольский Сергей" w:date="2018-04-18T09:15:00Z"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4)</w:t>
        </w:r>
      </w:ins>
      <w:ins w:id="644" w:author="Никольский Сергей" w:date="2018-04-18T09:55:00Z">
        <w:r w:rsidR="00522ECD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 </w:t>
        </w:r>
      </w:ins>
      <w:ins w:id="645" w:author="Никольский Сергей" w:date="2018-04-18T09:15:00Z">
        <w:r w:rsidRPr="00F5572F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Оператор ИС МОТП в течение 4 часов </w:t>
        </w:r>
      </w:ins>
      <w:ins w:id="646" w:author="Никольский Сергей" w:date="2018-04-18T09:55:00Z">
        <w:r w:rsidR="00EB7353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по получении уведомления </w:t>
        </w:r>
      </w:ins>
      <w:ins w:id="647" w:author="Никольский Сергей" w:date="2018-04-18T09:15:00Z">
        <w:r w:rsidRPr="00F5572F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отражает в реестре СИ факт </w:t>
        </w:r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восстановления в обороте и </w:t>
        </w:r>
        <w:r w:rsidRPr="00F5572F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перехода прав </w:t>
        </w:r>
        <w:r w:rsidRPr="00F5572F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lastRenderedPageBreak/>
          <w:t>собственности с указанием всех сведений, находящихся в уведомлении, на табачную продукцию</w:t>
        </w:r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.</w:t>
        </w:r>
      </w:ins>
    </w:p>
    <w:p w14:paraId="11AC735A" w14:textId="35EE2FCE" w:rsidR="006F0C01" w:rsidRDefault="0078149C" w:rsidP="006F0C01">
      <w:pPr>
        <w:keepNext/>
        <w:spacing w:after="0" w:line="360" w:lineRule="auto"/>
        <w:ind w:firstLine="567"/>
        <w:jc w:val="both"/>
        <w:rPr>
          <w:ins w:id="648" w:author="Никольский Сергей" w:date="2018-04-18T10:09:00Z"/>
          <w:rFonts w:ascii="Times New Roman" w:eastAsia="Times New Roman" w:hAnsi="Times New Roman" w:cs="Times New Roman"/>
          <w:color w:val="auto"/>
          <w:sz w:val="28"/>
          <w:szCs w:val="28"/>
        </w:rPr>
      </w:pPr>
      <w:ins w:id="649" w:author="Никольский Сергей" w:date="2018-04-18T10:09:00Z"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7</w:t>
        </w:r>
        <w:r w:rsidR="006F0C01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. </w:t>
        </w:r>
        <w:r w:rsidR="006F0C01" w:rsidRPr="00D44276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Порядок </w:t>
        </w:r>
      </w:ins>
      <w:ins w:id="650" w:author="Никольский Сергей" w:date="2018-04-18T10:18:00Z">
        <w:r w:rsidR="00004E8C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исправления или отмены </w:t>
        </w:r>
      </w:ins>
      <w:ins w:id="651" w:author="Никольский Сергей" w:date="2018-04-18T10:09:00Z">
        <w:r w:rsidR="006F0C01" w:rsidRPr="00D44276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ранее</w:t>
        </w:r>
        <w:r w:rsidR="006F0C01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</w:t>
        </w:r>
      </w:ins>
      <w:proofErr w:type="spellStart"/>
      <w:ins w:id="652" w:author="Никольский Сергей" w:date="2018-04-18T10:18:00Z">
        <w:r w:rsidR="00EC67BD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ранее</w:t>
        </w:r>
        <w:proofErr w:type="spellEnd"/>
        <w:r w:rsidR="00EC67BD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представленных Оператору ИС МОТП</w:t>
        </w:r>
      </w:ins>
      <w:ins w:id="653" w:author="Никольский Сергей" w:date="2018-04-18T10:09:00Z">
        <w:r w:rsidR="006F0C01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сведений о списании кодов маркировки.</w:t>
        </w:r>
      </w:ins>
    </w:p>
    <w:p w14:paraId="1FD200FD" w14:textId="7D076E4E" w:rsidR="006F0C01" w:rsidRDefault="006F0C01" w:rsidP="006F0C01">
      <w:pPr>
        <w:spacing w:after="0" w:line="360" w:lineRule="auto"/>
        <w:ind w:firstLine="567"/>
        <w:jc w:val="both"/>
        <w:rPr>
          <w:ins w:id="654" w:author="Никольский Сергей" w:date="2018-04-18T10:22:00Z"/>
          <w:rFonts w:ascii="Times New Roman" w:eastAsia="Times New Roman" w:hAnsi="Times New Roman" w:cs="Times New Roman"/>
          <w:color w:val="auto"/>
          <w:sz w:val="28"/>
          <w:szCs w:val="28"/>
        </w:rPr>
      </w:pPr>
      <w:ins w:id="655" w:author="Никольский Сергей" w:date="2018-04-18T10:09:00Z"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1) Д</w:t>
        </w:r>
        <w:r w:rsidRPr="004E22A7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ля </w:t>
        </w:r>
      </w:ins>
      <w:ins w:id="656" w:author="Никольский Сергей" w:date="2018-04-18T10:19:00Z">
        <w:r w:rsidR="0035572D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исправления или отмены </w:t>
        </w:r>
        <w:r w:rsidR="0035572D" w:rsidRPr="00D44276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ранее</w:t>
        </w:r>
        <w:r w:rsidR="0035572D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</w:t>
        </w:r>
        <w:proofErr w:type="spellStart"/>
        <w:r w:rsidR="0035572D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ранее</w:t>
        </w:r>
        <w:proofErr w:type="spellEnd"/>
        <w:r w:rsidR="0035572D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представленных Оператору ИС МОТП сведений о списании кодов маркировки</w:t>
        </w:r>
      </w:ins>
      <w:ins w:id="657" w:author="Никольский Сергей" w:date="2018-04-18T10:09:00Z">
        <w:r w:rsidRPr="004E22A7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зарегистрированный в реестре участников Эксперимента направляет Оператору ИС МОТП по каналам связи либо с использованием сайта </w:t>
        </w:r>
        <w:r w:rsidR="00456EFE" w:rsidRPr="004E22A7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Оператора </w:t>
        </w:r>
        <w:r w:rsidRPr="004E22A7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ИС МОТП уточняющие сведения</w:t>
        </w:r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.</w:t>
        </w:r>
      </w:ins>
    </w:p>
    <w:p w14:paraId="6B5E4296" w14:textId="1AB16C70" w:rsidR="00EA596B" w:rsidRDefault="00EA596B" w:rsidP="006F0C01">
      <w:pPr>
        <w:spacing w:after="0" w:line="360" w:lineRule="auto"/>
        <w:ind w:firstLine="567"/>
        <w:jc w:val="both"/>
        <w:rPr>
          <w:ins w:id="658" w:author="Никольский Сергей" w:date="2018-04-18T10:09:00Z"/>
          <w:rFonts w:ascii="Times New Roman" w:eastAsia="Times New Roman" w:hAnsi="Times New Roman" w:cs="Times New Roman"/>
          <w:color w:val="auto"/>
          <w:sz w:val="28"/>
          <w:szCs w:val="28"/>
        </w:rPr>
      </w:pPr>
      <w:ins w:id="659" w:author="Никольский Сергей" w:date="2018-04-18T10:22:00Z"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2) Уточняющие сведения </w:t>
        </w:r>
        <w:r w:rsidR="005E2785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содержат те же сведения о табачной продукции, что и </w:t>
        </w:r>
        <w:r w:rsidR="005E2785" w:rsidRPr="005E2785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Уведомление о выбытии табачной продукции</w:t>
        </w:r>
      </w:ins>
      <w:ins w:id="660" w:author="Никольский Сергей" w:date="2018-04-18T10:24:00Z">
        <w:r w:rsidR="008C756B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, а также</w:t>
        </w:r>
        <w:r w:rsidR="00580044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</w:t>
        </w:r>
      </w:ins>
      <w:ins w:id="661" w:author="Никольский Сергей" w:date="2018-04-18T10:25:00Z">
        <w:r w:rsidR="00580044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реквизиты исправляемого (отменяемого) уведомления и</w:t>
        </w:r>
      </w:ins>
      <w:ins w:id="662" w:author="Никольский Сергей" w:date="2018-04-18T10:24:00Z">
        <w:r w:rsidR="00B559B2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, при необходимости, признак отмены указанного уведомления</w:t>
        </w:r>
      </w:ins>
      <w:ins w:id="663" w:author="Никольский Сергей" w:date="2018-04-18T10:25:00Z">
        <w:r w:rsidR="00F34D39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целиком</w:t>
        </w:r>
      </w:ins>
      <w:ins w:id="664" w:author="Никольский Сергей" w:date="2018-04-18T10:24:00Z">
        <w:r w:rsidR="00B559B2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.</w:t>
        </w:r>
      </w:ins>
    </w:p>
    <w:p w14:paraId="09074A1A" w14:textId="0C514D1D" w:rsidR="006F0C01" w:rsidRPr="004E22A7" w:rsidRDefault="006F0C01" w:rsidP="006F0C01">
      <w:pPr>
        <w:spacing w:after="0" w:line="360" w:lineRule="auto"/>
        <w:ind w:firstLine="567"/>
        <w:jc w:val="both"/>
        <w:rPr>
          <w:ins w:id="665" w:author="Никольский Сергей" w:date="2018-04-18T10:09:00Z"/>
          <w:rFonts w:ascii="Times New Roman" w:eastAsia="Times New Roman" w:hAnsi="Times New Roman" w:cs="Times New Roman"/>
          <w:color w:val="auto"/>
          <w:sz w:val="28"/>
          <w:szCs w:val="28"/>
        </w:rPr>
      </w:pPr>
      <w:ins w:id="666" w:author="Никольский Сергей" w:date="2018-04-18T10:09:00Z"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3) В</w:t>
        </w:r>
        <w:r w:rsidRPr="004E22A7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случае соответствия этих сведений установленным в соответствии с настоящими </w:t>
        </w:r>
        <w:r w:rsidRPr="5BEA548C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Методическими</w:t>
        </w:r>
        <w:r w:rsidRPr="004E22A7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рекомендациями требованиям Оператор ИС МОТП вносит изменения в реестр продукции и в срок не более 2 часов с момента получения уточняющих сведений уведомляет участника об этом</w:t>
        </w:r>
      </w:ins>
      <w:ins w:id="667" w:author="Никольский Сергей" w:date="2018-04-18T10:27:00Z">
        <w:r w:rsidR="00F72F8C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.</w:t>
        </w:r>
      </w:ins>
    </w:p>
    <w:p w14:paraId="77B27A05" w14:textId="2FFB68AE" w:rsidR="006F0C01" w:rsidRDefault="0043517A" w:rsidP="006F0C01">
      <w:pPr>
        <w:keepNext/>
        <w:spacing w:after="0" w:line="360" w:lineRule="auto"/>
        <w:ind w:firstLine="567"/>
        <w:jc w:val="both"/>
        <w:rPr>
          <w:ins w:id="668" w:author="Никольский Сергей" w:date="2018-04-18T10:09:00Z"/>
          <w:rFonts w:ascii="Times New Roman" w:eastAsia="Times New Roman" w:hAnsi="Times New Roman" w:cs="Times New Roman"/>
          <w:color w:val="auto"/>
          <w:sz w:val="28"/>
          <w:szCs w:val="28"/>
        </w:rPr>
      </w:pPr>
      <w:ins w:id="669" w:author="Никольский Сергей" w:date="2018-04-18T10:27:00Z"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8</w:t>
        </w:r>
      </w:ins>
      <w:ins w:id="670" w:author="Никольский Сергей" w:date="2018-04-18T10:09:00Z">
        <w:r w:rsidR="006F0C01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. Порядок </w:t>
        </w:r>
      </w:ins>
      <w:ins w:id="671" w:author="Никольский Сергей" w:date="2018-04-18T10:28:00Z">
        <w:r w:rsidR="00A062FA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отражения </w:t>
        </w:r>
        <w:r w:rsidR="00DC1F81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сведений о </w:t>
        </w:r>
      </w:ins>
      <w:ins w:id="672" w:author="Никольский Сергей" w:date="2018-04-18T10:09:00Z">
        <w:r w:rsidR="006F0C01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выявлен</w:t>
        </w:r>
      </w:ins>
      <w:ins w:id="673" w:author="Никольский Сергей" w:date="2018-04-18T10:28:00Z">
        <w:r w:rsidR="00DC1F81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ии</w:t>
        </w:r>
      </w:ins>
      <w:ins w:id="674" w:author="Никольский Сергей" w:date="2018-04-18T10:09:00Z">
        <w:r w:rsidR="006F0C01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</w:t>
        </w:r>
        <w:proofErr w:type="spellStart"/>
        <w:r w:rsidR="006F0C01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пересорт</w:t>
        </w:r>
      </w:ins>
      <w:ins w:id="675" w:author="Никольский Сергей" w:date="2018-04-18T10:28:00Z">
        <w:r w:rsidR="00DC1F81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а</w:t>
        </w:r>
      </w:ins>
      <w:proofErr w:type="spellEnd"/>
      <w:ins w:id="676" w:author="Никольский Сергей" w:date="2018-04-18T10:09:00Z">
        <w:r w:rsidR="006F0C01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у участника Эксперимента.</w:t>
        </w:r>
      </w:ins>
    </w:p>
    <w:p w14:paraId="150002F6" w14:textId="07640A67" w:rsidR="006F0C01" w:rsidRDefault="006F0C01" w:rsidP="006F0C01">
      <w:pPr>
        <w:keepNext/>
        <w:spacing w:after="0" w:line="360" w:lineRule="auto"/>
        <w:ind w:firstLine="567"/>
        <w:jc w:val="both"/>
        <w:rPr>
          <w:ins w:id="677" w:author="Никольский Сергей" w:date="2018-04-18T10:31:00Z"/>
          <w:rFonts w:ascii="Times New Roman" w:eastAsia="Times New Roman" w:hAnsi="Times New Roman" w:cs="Times New Roman"/>
          <w:color w:val="auto"/>
          <w:sz w:val="28"/>
          <w:szCs w:val="28"/>
        </w:rPr>
      </w:pPr>
      <w:ins w:id="678" w:author="Никольский Сергей" w:date="2018-04-18T10:09:00Z"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1) В случае обнаружения </w:t>
        </w:r>
        <w:proofErr w:type="spellStart"/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пересорта</w:t>
        </w:r>
        <w:proofErr w:type="spellEnd"/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</w:t>
        </w:r>
      </w:ins>
      <w:ins w:id="679" w:author="Никольский Сергей" w:date="2018-04-18T10:30:00Z">
        <w:r w:rsidR="00697CB6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табачной продукции у</w:t>
        </w:r>
      </w:ins>
      <w:ins w:id="680" w:author="Никольский Сергей" w:date="2018-04-18T10:09:00Z"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частник Эксперимента формирует уведомление </w:t>
        </w:r>
      </w:ins>
      <w:ins w:id="681" w:author="Никольский Сергей" w:date="2018-04-18T10:31:00Z">
        <w:r w:rsidR="00697CB6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об</w:t>
        </w:r>
      </w:ins>
      <w:ins w:id="682" w:author="Никольский Сергей" w:date="2018-04-18T10:09:00Z"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уточнени</w:t>
        </w:r>
      </w:ins>
      <w:ins w:id="683" w:author="Никольский Сергей" w:date="2018-04-18T10:31:00Z">
        <w:r w:rsidR="00697CB6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и</w:t>
        </w:r>
      </w:ins>
      <w:ins w:id="684" w:author="Никольский Сергей" w:date="2018-04-18T10:09:00Z"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сведений о владельце кода маркировки табачной продукции</w:t>
        </w:r>
        <w:r w:rsidRPr="00F44E8C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</w:t>
        </w:r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с указанием выявленных кодов маркировки, числящихся как недостача и излишек, и </w:t>
        </w:r>
        <w:r w:rsidRPr="004E22A7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направляет </w:t>
        </w:r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его </w:t>
        </w:r>
        <w:r w:rsidRPr="004E22A7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Оператору ИС МОТП</w:t>
        </w:r>
        <w:del w:id="685" w:author="Сергей Никольский" w:date="2018-04-23T22:09:00Z">
          <w:r w:rsidRPr="004E22A7" w:rsidDel="00A86BFA"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  <w:delText xml:space="preserve"> по каналам связи либо с использованием сайта </w:delText>
          </w:r>
          <w:r w:rsidR="00456EFE" w:rsidRPr="004E22A7" w:rsidDel="00A86BFA"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  <w:delText xml:space="preserve">Оператора </w:delText>
          </w:r>
          <w:r w:rsidRPr="004E22A7" w:rsidDel="00A86BFA"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  <w:delText>ИС МОТП</w:delText>
          </w:r>
        </w:del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.</w:t>
        </w:r>
      </w:ins>
    </w:p>
    <w:p w14:paraId="592023D0" w14:textId="2EC62DCB" w:rsidR="008947BE" w:rsidRDefault="008947BE" w:rsidP="006F0C01">
      <w:pPr>
        <w:keepNext/>
        <w:spacing w:after="0" w:line="360" w:lineRule="auto"/>
        <w:ind w:firstLine="567"/>
        <w:jc w:val="both"/>
        <w:rPr>
          <w:ins w:id="686" w:author="Никольский Сергей" w:date="2018-04-18T10:32:00Z"/>
          <w:rFonts w:ascii="Times New Roman" w:eastAsia="Times New Roman" w:hAnsi="Times New Roman" w:cs="Times New Roman"/>
          <w:color w:val="auto"/>
          <w:sz w:val="28"/>
          <w:szCs w:val="28"/>
        </w:rPr>
      </w:pPr>
      <w:ins w:id="687" w:author="Никольский Сергей" w:date="2018-04-18T10:31:00Z"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2) Это </w:t>
        </w:r>
      </w:ins>
      <w:ins w:id="688" w:author="Никольский Сергей" w:date="2018-04-18T10:32:00Z">
        <w:r w:rsidR="00615AAB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уведомление содержит следующие сведения о табачной продукции:</w:t>
        </w:r>
      </w:ins>
    </w:p>
    <w:p w14:paraId="64F9ED22" w14:textId="7D4F4690" w:rsidR="00C77BFE" w:rsidRPr="00C30CE7" w:rsidRDefault="00C77BFE" w:rsidP="00C77BFE">
      <w:pPr>
        <w:pStyle w:val="a"/>
        <w:numPr>
          <w:ilvl w:val="0"/>
          <w:numId w:val="0"/>
        </w:numPr>
        <w:ind w:firstLine="709"/>
        <w:rPr>
          <w:ins w:id="689" w:author="Никольский Сергей" w:date="2018-04-18T10:33:00Z"/>
          <w:color w:val="auto"/>
        </w:rPr>
      </w:pPr>
      <w:ins w:id="690" w:author="Никольский Сергей" w:date="2018-04-18T10:33:00Z">
        <w:r>
          <w:rPr>
            <w:color w:val="auto"/>
          </w:rPr>
          <w:t>–</w:t>
        </w:r>
        <w:r w:rsidRPr="00C30CE7">
          <w:rPr>
            <w:color w:val="auto"/>
          </w:rPr>
          <w:t xml:space="preserve"> ИНН и КПП </w:t>
        </w:r>
        <w:r>
          <w:rPr>
            <w:color w:val="auto"/>
          </w:rPr>
          <w:t>участника Эксперимента</w:t>
        </w:r>
        <w:r w:rsidRPr="00C30CE7">
          <w:rPr>
            <w:color w:val="auto"/>
          </w:rPr>
          <w:t>,</w:t>
        </w:r>
      </w:ins>
    </w:p>
    <w:p w14:paraId="3BA7923B" w14:textId="662B74D1" w:rsidR="00C77BFE" w:rsidRDefault="00C77BFE" w:rsidP="00C77BFE">
      <w:pPr>
        <w:pStyle w:val="a"/>
        <w:numPr>
          <w:ilvl w:val="0"/>
          <w:numId w:val="0"/>
        </w:numPr>
        <w:ind w:firstLine="709"/>
        <w:rPr>
          <w:ins w:id="691" w:author="Никольский Сергей" w:date="2018-04-18T10:33:00Z"/>
          <w:color w:val="auto"/>
        </w:rPr>
      </w:pPr>
      <w:ins w:id="692" w:author="Никольский Сергей" w:date="2018-04-18T10:33:00Z">
        <w:r>
          <w:rPr>
            <w:color w:val="auto"/>
          </w:rPr>
          <w:t>–</w:t>
        </w:r>
        <w:r w:rsidRPr="00C30CE7">
          <w:rPr>
            <w:color w:val="auto"/>
          </w:rPr>
          <w:t xml:space="preserve"> список кодов товара и кодов идентификации, содержа</w:t>
        </w:r>
        <w:r>
          <w:rPr>
            <w:color w:val="auto"/>
          </w:rPr>
          <w:t>щ</w:t>
        </w:r>
        <w:r w:rsidRPr="00C30CE7">
          <w:rPr>
            <w:color w:val="auto"/>
          </w:rPr>
          <w:t xml:space="preserve">ихся в </w:t>
        </w:r>
        <w:r>
          <w:rPr>
            <w:color w:val="auto"/>
          </w:rPr>
          <w:t>средствах идентификации</w:t>
        </w:r>
        <w:r w:rsidRPr="00C30CE7">
          <w:rPr>
            <w:color w:val="auto"/>
          </w:rPr>
          <w:t xml:space="preserve"> для </w:t>
        </w:r>
        <w:r w:rsidR="00F81741">
          <w:rPr>
            <w:color w:val="auto"/>
          </w:rPr>
          <w:t>обнаруженных</w:t>
        </w:r>
        <w:r>
          <w:rPr>
            <w:color w:val="auto"/>
          </w:rPr>
          <w:t xml:space="preserve"> (</w:t>
        </w:r>
        <w:r w:rsidR="00F81741">
          <w:rPr>
            <w:color w:val="auto"/>
          </w:rPr>
          <w:t>отсутствующих</w:t>
        </w:r>
        <w:r>
          <w:rPr>
            <w:color w:val="auto"/>
          </w:rPr>
          <w:t>)</w:t>
        </w:r>
        <w:r w:rsidRPr="00C30CE7">
          <w:rPr>
            <w:color w:val="auto"/>
          </w:rPr>
          <w:t xml:space="preserve"> упаковок табачной продукции,</w:t>
        </w:r>
      </w:ins>
    </w:p>
    <w:p w14:paraId="5BD04146" w14:textId="77777777" w:rsidR="00C77BFE" w:rsidRPr="00C30CE7" w:rsidRDefault="00C77BFE" w:rsidP="00C77BFE">
      <w:pPr>
        <w:pStyle w:val="a"/>
        <w:numPr>
          <w:ilvl w:val="0"/>
          <w:numId w:val="0"/>
        </w:numPr>
        <w:ind w:firstLine="709"/>
        <w:rPr>
          <w:ins w:id="693" w:author="Никольский Сергей" w:date="2018-04-18T10:33:00Z"/>
        </w:rPr>
      </w:pPr>
      <w:ins w:id="694" w:author="Никольский Сергей" w:date="2018-04-18T10:33:00Z">
        <w:r>
          <w:rPr>
            <w:color w:val="auto"/>
          </w:rPr>
          <w:t>– реквизиты первичного документа.</w:t>
        </w:r>
      </w:ins>
    </w:p>
    <w:p w14:paraId="3C7E55A2" w14:textId="55A6B6F1" w:rsidR="006F0C01" w:rsidRDefault="00E8656E" w:rsidP="006F0C01">
      <w:pPr>
        <w:spacing w:after="0" w:line="360" w:lineRule="auto"/>
        <w:ind w:firstLine="567"/>
        <w:jc w:val="both"/>
        <w:rPr>
          <w:ins w:id="695" w:author="Никольский Сергей" w:date="2018-04-18T10:09:00Z"/>
          <w:rFonts w:ascii="Times New Roman" w:eastAsia="Times New Roman" w:hAnsi="Times New Roman" w:cs="Times New Roman"/>
          <w:color w:val="auto"/>
          <w:sz w:val="28"/>
          <w:szCs w:val="28"/>
        </w:rPr>
      </w:pPr>
      <w:ins w:id="696" w:author="Никольский Сергей" w:date="2018-04-18T10:34:00Z"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lastRenderedPageBreak/>
          <w:t>3</w:t>
        </w:r>
      </w:ins>
      <w:ins w:id="697" w:author="Никольский Сергей" w:date="2018-04-18T10:09:00Z">
        <w:r w:rsidR="006F0C01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) В</w:t>
        </w:r>
        <w:r w:rsidR="006F0C01" w:rsidRPr="004E22A7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случае соответствия этих сведений установленным в соответствии с настоящими </w:t>
        </w:r>
        <w:r w:rsidR="006F0C01" w:rsidRPr="5BEA548C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Методическими</w:t>
        </w:r>
        <w:r w:rsidR="006F0C01" w:rsidRPr="004E22A7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рекомендациями требованиям Оператор ИС МОТП вносит изменения в реестр</w:t>
        </w:r>
      </w:ins>
      <w:ins w:id="698" w:author="Никольский Сергей" w:date="2018-04-18T10:36:00Z">
        <w:r w:rsidR="00816024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СИ</w:t>
        </w:r>
        <w:r w:rsidR="00A27D97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, а также</w:t>
        </w:r>
      </w:ins>
      <w:ins w:id="699" w:author="Никольский Сергей" w:date="2018-04-18T10:09:00Z">
        <w:r w:rsidR="006F0C01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</w:t>
        </w:r>
      </w:ins>
      <w:ins w:id="700" w:author="Никольский Сергей" w:date="2018-04-18T10:36:00Z">
        <w:r w:rsidR="00A27D97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в</w:t>
        </w:r>
      </w:ins>
      <w:ins w:id="701" w:author="Никольский Сергей" w:date="2018-04-18T10:09:00Z">
        <w:r w:rsidR="006F0C01" w:rsidRPr="004E22A7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срок не более 2 часов с момента получения уточняющих сведений уведомляет участника об этом</w:t>
        </w:r>
        <w:r w:rsidR="006F0C01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.</w:t>
        </w:r>
        <w:r w:rsidR="006F0C01" w:rsidRPr="004E22A7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</w:t>
        </w:r>
      </w:ins>
      <w:ins w:id="702" w:author="Никольский Сергей" w:date="2018-04-18T10:36:00Z">
        <w:r w:rsidR="00A27D97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Кроме того, </w:t>
        </w:r>
      </w:ins>
      <w:ins w:id="703" w:author="Никольский Сергей" w:date="2018-04-18T10:09:00Z">
        <w:r w:rsidR="006F0C01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Оператор ИС МОТП уведомляет Участника Эксперимента</w:t>
        </w:r>
      </w:ins>
      <w:ins w:id="704" w:author="Никольский Сергей" w:date="2018-04-18T10:37:00Z">
        <w:r w:rsidR="003F70E9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, значившегося в реестре СИ как владелец </w:t>
        </w:r>
        <w:r w:rsidR="0008373D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обнаруженных кодов маркировки</w:t>
        </w:r>
      </w:ins>
      <w:ins w:id="705" w:author="Никольский Сергей" w:date="2018-04-18T10:09:00Z">
        <w:r w:rsidR="006F0C01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 о произведенных уточнении сведений.</w:t>
        </w:r>
      </w:ins>
    </w:p>
    <w:p w14:paraId="290258BA" w14:textId="3881A69E" w:rsidR="006F0C01" w:rsidRPr="004E22A7" w:rsidRDefault="006F0C01" w:rsidP="006F0C01">
      <w:pPr>
        <w:spacing w:after="0" w:line="360" w:lineRule="auto"/>
        <w:ind w:firstLine="567"/>
        <w:jc w:val="both"/>
        <w:rPr>
          <w:ins w:id="706" w:author="Никольский Сергей" w:date="2018-04-18T10:09:00Z"/>
          <w:rFonts w:ascii="Times New Roman" w:eastAsia="Times New Roman" w:hAnsi="Times New Roman" w:cs="Times New Roman"/>
          <w:color w:val="auto"/>
          <w:sz w:val="28"/>
          <w:szCs w:val="28"/>
        </w:rPr>
      </w:pPr>
      <w:ins w:id="707" w:author="Никольский Сергей" w:date="2018-04-18T10:09:00Z"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4) Не допускается внесение уточнений в реестре СИ по ранее выведенным из оборота кодам маркировки в рамках розничной </w:t>
        </w:r>
      </w:ins>
      <w:ins w:id="708" w:author="Никольский Сергей" w:date="2018-04-18T10:38:00Z">
        <w:r w:rsidR="00510B21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продажи</w:t>
        </w:r>
      </w:ins>
      <w:ins w:id="709" w:author="Никольский Сергей" w:date="2018-04-18T10:09:00Z">
        <w:r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. </w:t>
        </w:r>
      </w:ins>
    </w:p>
    <w:p w14:paraId="575F7B5E" w14:textId="77777777" w:rsidR="005529C6" w:rsidRPr="00EE00ED" w:rsidRDefault="005529C6" w:rsidP="006705E4">
      <w:pPr>
        <w:pStyle w:val="a"/>
        <w:numPr>
          <w:ilvl w:val="0"/>
          <w:numId w:val="0"/>
        </w:numPr>
        <w:ind w:firstLine="709"/>
        <w:rPr>
          <w:ins w:id="710" w:author="Никольский Сергей" w:date="2018-04-17T15:54:00Z"/>
          <w:color w:val="auto"/>
        </w:rPr>
      </w:pPr>
    </w:p>
    <w:p w14:paraId="2E62BDDA" w14:textId="13D8BE1E" w:rsidR="006E04BC" w:rsidRPr="00E36381" w:rsidRDefault="006E04BC" w:rsidP="006E04BC">
      <w:pPr>
        <w:pStyle w:val="a"/>
        <w:numPr>
          <w:ilvl w:val="0"/>
          <w:numId w:val="0"/>
        </w:numPr>
        <w:jc w:val="center"/>
        <w:rPr>
          <w:ins w:id="711" w:author="Никольский Сергей" w:date="2018-04-03T09:35:00Z"/>
          <w:b/>
          <w:color w:val="auto"/>
        </w:rPr>
      </w:pPr>
      <w:ins w:id="712" w:author="Никольский Сергей" w:date="2018-04-03T09:35:00Z">
        <w:r w:rsidRPr="00C30CE7">
          <w:rPr>
            <w:b/>
            <w:color w:val="auto"/>
            <w:lang w:val="en-US"/>
          </w:rPr>
          <w:t>V</w:t>
        </w:r>
        <w:r w:rsidRPr="00365F79">
          <w:rPr>
            <w:b/>
            <w:color w:val="auto"/>
          </w:rPr>
          <w:t>’’</w:t>
        </w:r>
        <w:r w:rsidRPr="00C30CE7">
          <w:rPr>
            <w:b/>
            <w:color w:val="auto"/>
          </w:rPr>
          <w:t xml:space="preserve">. </w:t>
        </w:r>
      </w:ins>
      <w:ins w:id="713" w:author="Никольский Сергей" w:date="2018-04-03T09:36:00Z">
        <w:r w:rsidR="00E36381">
          <w:rPr>
            <w:b/>
            <w:color w:val="auto"/>
          </w:rPr>
          <w:t xml:space="preserve">Порядок предоставления </w:t>
        </w:r>
        <w:r w:rsidR="007515B7">
          <w:rPr>
            <w:b/>
            <w:color w:val="auto"/>
          </w:rPr>
          <w:t xml:space="preserve">Оператором ИС </w:t>
        </w:r>
      </w:ins>
      <w:ins w:id="714" w:author="Никольский Сергей" w:date="2018-04-03T09:37:00Z">
        <w:r w:rsidR="007515B7">
          <w:rPr>
            <w:b/>
            <w:color w:val="auto"/>
          </w:rPr>
          <w:t xml:space="preserve">МОТП дополнительных сервисов </w:t>
        </w:r>
      </w:ins>
      <w:ins w:id="715" w:author="Никольский Сергей" w:date="2018-04-03T09:38:00Z">
        <w:r w:rsidR="001751F7">
          <w:rPr>
            <w:b/>
            <w:color w:val="auto"/>
          </w:rPr>
          <w:t>участникам Эксперимента</w:t>
        </w:r>
      </w:ins>
    </w:p>
    <w:p w14:paraId="5B60DF48" w14:textId="450B4BA4" w:rsidR="006E04BC" w:rsidRDefault="008E40E4" w:rsidP="007223B0">
      <w:pPr>
        <w:pStyle w:val="a"/>
        <w:numPr>
          <w:ilvl w:val="0"/>
          <w:numId w:val="0"/>
        </w:numPr>
        <w:ind w:firstLine="709"/>
        <w:rPr>
          <w:ins w:id="716" w:author="Никольский Сергей" w:date="2018-04-03T09:51:00Z"/>
          <w:color w:val="auto"/>
        </w:rPr>
      </w:pPr>
      <w:ins w:id="717" w:author="Никольский Сергей" w:date="2018-04-03T09:38:00Z">
        <w:r>
          <w:rPr>
            <w:color w:val="auto"/>
          </w:rPr>
          <w:t>1.</w:t>
        </w:r>
      </w:ins>
      <w:ins w:id="718" w:author="Никольский Сергей" w:date="2018-04-03T09:46:00Z">
        <w:r w:rsidR="001A5694">
          <w:rPr>
            <w:color w:val="auto"/>
          </w:rPr>
          <w:t> </w:t>
        </w:r>
      </w:ins>
      <w:ins w:id="719" w:author="Никольский Сергей" w:date="2018-04-03T09:39:00Z">
        <w:r>
          <w:rPr>
            <w:color w:val="auto"/>
          </w:rPr>
          <w:t xml:space="preserve">Для обеспечения эффективного исполнения </w:t>
        </w:r>
        <w:r w:rsidR="00A71820">
          <w:rPr>
            <w:color w:val="auto"/>
          </w:rPr>
          <w:t xml:space="preserve">функций, возлагаемых на участников Эксперимента настоящими Методическими рекомендациями, </w:t>
        </w:r>
      </w:ins>
      <w:ins w:id="720" w:author="Никольский Сергей" w:date="2018-04-03T09:40:00Z">
        <w:r w:rsidR="003D6AD3">
          <w:rPr>
            <w:color w:val="auto"/>
          </w:rPr>
          <w:t xml:space="preserve">Оператор ИС МОТП </w:t>
        </w:r>
        <w:r w:rsidR="004D05AC">
          <w:rPr>
            <w:color w:val="auto"/>
          </w:rPr>
          <w:t xml:space="preserve">сообщает участникам Эксперимента </w:t>
        </w:r>
      </w:ins>
      <w:ins w:id="721" w:author="Никольский Сергей" w:date="2018-04-03T09:49:00Z">
        <w:r w:rsidR="000076FB">
          <w:rPr>
            <w:color w:val="auto"/>
          </w:rPr>
          <w:t>сведения о них, которы</w:t>
        </w:r>
        <w:r w:rsidR="00764384">
          <w:rPr>
            <w:color w:val="auto"/>
          </w:rPr>
          <w:t>е отражены в реестрах, ведущихся О</w:t>
        </w:r>
      </w:ins>
      <w:ins w:id="722" w:author="Никольский Сергей" w:date="2018-04-03T09:50:00Z">
        <w:r w:rsidR="00764384">
          <w:rPr>
            <w:color w:val="auto"/>
          </w:rPr>
          <w:t>ператором ИС МОТП.</w:t>
        </w:r>
      </w:ins>
    </w:p>
    <w:p w14:paraId="3F8154F1" w14:textId="77777777" w:rsidR="001D30A9" w:rsidRDefault="0071506B" w:rsidP="007223B0">
      <w:pPr>
        <w:pStyle w:val="a"/>
        <w:numPr>
          <w:ilvl w:val="0"/>
          <w:numId w:val="0"/>
        </w:numPr>
        <w:ind w:firstLine="709"/>
        <w:rPr>
          <w:ins w:id="723" w:author="Никольский Сергей" w:date="2018-04-03T09:55:00Z"/>
          <w:color w:val="auto"/>
        </w:rPr>
      </w:pPr>
      <w:ins w:id="724" w:author="Никольский Сергей" w:date="2018-04-03T09:51:00Z">
        <w:r>
          <w:rPr>
            <w:color w:val="auto"/>
          </w:rPr>
          <w:t>2. </w:t>
        </w:r>
      </w:ins>
      <w:ins w:id="725" w:author="Никольский Сергей" w:date="2018-04-03T09:53:00Z">
        <w:r w:rsidR="001663EB">
          <w:rPr>
            <w:color w:val="auto"/>
          </w:rPr>
          <w:t>Эти сведения Оператор ИС МОТП</w:t>
        </w:r>
        <w:r w:rsidR="00CE3011">
          <w:rPr>
            <w:color w:val="auto"/>
          </w:rPr>
          <w:t xml:space="preserve"> </w:t>
        </w:r>
      </w:ins>
      <w:ins w:id="726" w:author="Никольский Сергей" w:date="2018-04-03T09:54:00Z">
        <w:r w:rsidR="00CE3011">
          <w:rPr>
            <w:color w:val="auto"/>
          </w:rPr>
          <w:t>представляет в виде формализованн</w:t>
        </w:r>
        <w:r w:rsidR="00935B53">
          <w:rPr>
            <w:color w:val="auto"/>
          </w:rPr>
          <w:t>ого</w:t>
        </w:r>
        <w:r w:rsidR="00CE3011">
          <w:rPr>
            <w:color w:val="auto"/>
          </w:rPr>
          <w:t xml:space="preserve"> отчет</w:t>
        </w:r>
        <w:r w:rsidR="00935B53">
          <w:rPr>
            <w:color w:val="auto"/>
          </w:rPr>
          <w:t>а</w:t>
        </w:r>
      </w:ins>
      <w:ins w:id="727" w:author="Никольский Сергей" w:date="2018-04-03T09:53:00Z">
        <w:r w:rsidR="001663EB">
          <w:rPr>
            <w:color w:val="auto"/>
          </w:rPr>
          <w:t xml:space="preserve"> участник</w:t>
        </w:r>
      </w:ins>
      <w:ins w:id="728" w:author="Никольский Сергей" w:date="2018-04-03T09:54:00Z">
        <w:r w:rsidR="00935B53">
          <w:rPr>
            <w:color w:val="auto"/>
          </w:rPr>
          <w:t>у</w:t>
        </w:r>
      </w:ins>
      <w:ins w:id="729" w:author="Никольский Сергей" w:date="2018-04-03T09:53:00Z">
        <w:r w:rsidR="001663EB">
          <w:rPr>
            <w:color w:val="auto"/>
          </w:rPr>
          <w:t xml:space="preserve"> Эксперимента по </w:t>
        </w:r>
      </w:ins>
      <w:ins w:id="730" w:author="Никольский Сергей" w:date="2018-04-03T09:54:00Z">
        <w:r w:rsidR="00935B53">
          <w:rPr>
            <w:color w:val="auto"/>
          </w:rPr>
          <w:t>его</w:t>
        </w:r>
      </w:ins>
      <w:ins w:id="731" w:author="Никольский Сергей" w:date="2018-04-03T09:53:00Z">
        <w:r w:rsidR="001663EB">
          <w:rPr>
            <w:color w:val="auto"/>
          </w:rPr>
          <w:t xml:space="preserve"> запрос</w:t>
        </w:r>
      </w:ins>
      <w:ins w:id="732" w:author="Никольский Сергей" w:date="2018-04-03T09:54:00Z">
        <w:r w:rsidR="00935B53">
          <w:rPr>
            <w:color w:val="auto"/>
          </w:rPr>
          <w:t>у.</w:t>
        </w:r>
      </w:ins>
    </w:p>
    <w:p w14:paraId="666499DE" w14:textId="77777777" w:rsidR="00715E7E" w:rsidRDefault="001D30A9" w:rsidP="007223B0">
      <w:pPr>
        <w:pStyle w:val="a"/>
        <w:numPr>
          <w:ilvl w:val="0"/>
          <w:numId w:val="0"/>
        </w:numPr>
        <w:ind w:firstLine="709"/>
        <w:rPr>
          <w:ins w:id="733" w:author="Никольский Сергей" w:date="2018-04-03T09:55:00Z"/>
          <w:color w:val="auto"/>
        </w:rPr>
      </w:pPr>
      <w:ins w:id="734" w:author="Никольский Сергей" w:date="2018-04-03T09:55:00Z">
        <w:r>
          <w:rPr>
            <w:color w:val="auto"/>
          </w:rPr>
          <w:t>3. В запросе участник Эксперимента указывает вид формализованного отчета и параметры формирования этого отчета</w:t>
        </w:r>
        <w:r w:rsidR="00715E7E">
          <w:rPr>
            <w:color w:val="auto"/>
          </w:rPr>
          <w:t>.</w:t>
        </w:r>
      </w:ins>
    </w:p>
    <w:p w14:paraId="1E22D8DD" w14:textId="16C01DEB" w:rsidR="0071506B" w:rsidRDefault="00715E7E" w:rsidP="007223B0">
      <w:pPr>
        <w:pStyle w:val="a"/>
        <w:numPr>
          <w:ilvl w:val="0"/>
          <w:numId w:val="0"/>
        </w:numPr>
        <w:ind w:firstLine="709"/>
        <w:rPr>
          <w:ins w:id="735" w:author="Никольский Сергей" w:date="2018-04-03T13:53:00Z"/>
          <w:color w:val="auto"/>
        </w:rPr>
      </w:pPr>
      <w:ins w:id="736" w:author="Никольский Сергей" w:date="2018-04-03T09:55:00Z">
        <w:r>
          <w:rPr>
            <w:color w:val="auto"/>
          </w:rPr>
          <w:t xml:space="preserve">4. </w:t>
        </w:r>
      </w:ins>
      <w:ins w:id="737" w:author="Никольский Сергей" w:date="2018-04-03T09:56:00Z">
        <w:r>
          <w:rPr>
            <w:color w:val="auto"/>
          </w:rPr>
          <w:t>Оператор ИС МОТП обеспечивает формирование отчетов, содержащих следующие сведения об участнике Эксперимента</w:t>
        </w:r>
      </w:ins>
      <w:ins w:id="738" w:author="Никольский Сергей" w:date="2018-04-03T13:52:00Z">
        <w:r w:rsidR="00744ED5">
          <w:rPr>
            <w:color w:val="auto"/>
          </w:rPr>
          <w:t>:</w:t>
        </w:r>
      </w:ins>
    </w:p>
    <w:p w14:paraId="634873D8" w14:textId="5EC734EB" w:rsidR="00F377B8" w:rsidRDefault="00F377B8" w:rsidP="007223B0">
      <w:pPr>
        <w:pStyle w:val="a"/>
        <w:numPr>
          <w:ilvl w:val="0"/>
          <w:numId w:val="0"/>
        </w:numPr>
        <w:ind w:firstLine="709"/>
        <w:rPr>
          <w:ins w:id="739" w:author="Никольский Сергей" w:date="2018-04-03T13:52:00Z"/>
          <w:color w:val="auto"/>
        </w:rPr>
      </w:pPr>
      <w:ins w:id="740" w:author="Никольский Сергей" w:date="2018-04-03T13:53:00Z">
        <w:r>
          <w:rPr>
            <w:color w:val="auto"/>
          </w:rPr>
          <w:t xml:space="preserve">1) список </w:t>
        </w:r>
      </w:ins>
      <w:ins w:id="741" w:author="Никольский Сергей" w:date="2018-04-03T13:56:00Z">
        <w:r w:rsidR="008D29CD">
          <w:rPr>
            <w:color w:val="auto"/>
          </w:rPr>
          <w:t xml:space="preserve">потребительских, </w:t>
        </w:r>
        <w:r w:rsidR="00AA7DCF">
          <w:rPr>
            <w:color w:val="auto"/>
          </w:rPr>
          <w:t xml:space="preserve">групповых и транспортных </w:t>
        </w:r>
      </w:ins>
      <w:ins w:id="742" w:author="Никольский Сергей" w:date="2018-04-03T13:53:00Z">
        <w:r>
          <w:rPr>
            <w:color w:val="auto"/>
          </w:rPr>
          <w:t>упаковок табачной продукции</w:t>
        </w:r>
      </w:ins>
      <w:ins w:id="743" w:author="Никольский Сергей" w:date="2018-04-03T13:56:00Z">
        <w:r w:rsidR="00AA7DCF">
          <w:rPr>
            <w:color w:val="auto"/>
          </w:rPr>
          <w:t xml:space="preserve">, в </w:t>
        </w:r>
      </w:ins>
      <w:ins w:id="744" w:author="Никольский Сергей" w:date="2018-04-03T13:57:00Z">
        <w:r w:rsidR="00AA7DCF">
          <w:rPr>
            <w:color w:val="auto"/>
          </w:rPr>
          <w:t>том числе в составе агрегатов</w:t>
        </w:r>
      </w:ins>
      <w:ins w:id="745" w:author="Никольский Сергей" w:date="2018-04-03T13:53:00Z">
        <w:r>
          <w:rPr>
            <w:color w:val="auto"/>
          </w:rPr>
          <w:t>:</w:t>
        </w:r>
      </w:ins>
    </w:p>
    <w:p w14:paraId="26DFD5FF" w14:textId="35F72621" w:rsidR="00744ED5" w:rsidRDefault="00744ED5" w:rsidP="007223B0">
      <w:pPr>
        <w:pStyle w:val="a"/>
        <w:numPr>
          <w:ilvl w:val="0"/>
          <w:numId w:val="0"/>
        </w:numPr>
        <w:ind w:firstLine="709"/>
        <w:rPr>
          <w:ins w:id="746" w:author="Никольский Сергей" w:date="2018-04-03T13:54:00Z"/>
          <w:color w:val="auto"/>
        </w:rPr>
      </w:pPr>
      <w:ins w:id="747" w:author="Никольский Сергей" w:date="2018-04-03T13:52:00Z">
        <w:r>
          <w:rPr>
            <w:color w:val="auto"/>
          </w:rPr>
          <w:t>– </w:t>
        </w:r>
      </w:ins>
      <w:ins w:id="748" w:author="Никольский Сергей" w:date="2018-04-03T13:53:00Z">
        <w:r w:rsidR="00353599">
          <w:rPr>
            <w:color w:val="auto"/>
          </w:rPr>
          <w:t>поступивш</w:t>
        </w:r>
      </w:ins>
      <w:ins w:id="749" w:author="Никольский Сергей" w:date="2018-04-03T13:57:00Z">
        <w:r w:rsidR="00FF1B0C">
          <w:rPr>
            <w:color w:val="auto"/>
          </w:rPr>
          <w:t>их</w:t>
        </w:r>
      </w:ins>
      <w:ins w:id="750" w:author="Никольский Сергей" w:date="2018-04-03T13:53:00Z">
        <w:r w:rsidR="00353599">
          <w:rPr>
            <w:color w:val="auto"/>
          </w:rPr>
          <w:t xml:space="preserve"> </w:t>
        </w:r>
      </w:ins>
      <w:ins w:id="751" w:author="Никольский Сергей" w:date="2018-04-03T13:54:00Z">
        <w:r w:rsidR="00A300CF">
          <w:rPr>
            <w:color w:val="auto"/>
          </w:rPr>
          <w:t xml:space="preserve">на склад </w:t>
        </w:r>
      </w:ins>
      <w:ins w:id="752" w:author="Никольский Сергей" w:date="2018-04-03T13:53:00Z">
        <w:r w:rsidR="00353599">
          <w:rPr>
            <w:color w:val="auto"/>
          </w:rPr>
          <w:t xml:space="preserve">к </w:t>
        </w:r>
        <w:r w:rsidR="00F377B8">
          <w:rPr>
            <w:color w:val="auto"/>
          </w:rPr>
          <w:t xml:space="preserve">участнику </w:t>
        </w:r>
      </w:ins>
      <w:ins w:id="753" w:author="Никольский Сергей" w:date="2018-04-03T13:54:00Z">
        <w:r w:rsidR="00BF2B39">
          <w:rPr>
            <w:color w:val="auto"/>
          </w:rPr>
          <w:t>Эксперимента</w:t>
        </w:r>
      </w:ins>
      <w:ins w:id="754" w:author="Никольский Сергей" w:date="2018-04-03T13:55:00Z">
        <w:r w:rsidR="00A300CF">
          <w:rPr>
            <w:color w:val="auto"/>
          </w:rPr>
          <w:t>,</w:t>
        </w:r>
      </w:ins>
    </w:p>
    <w:p w14:paraId="4DF9761A" w14:textId="11DAEB15" w:rsidR="00BF2B39" w:rsidRDefault="00BF2B39" w:rsidP="007223B0">
      <w:pPr>
        <w:pStyle w:val="a"/>
        <w:numPr>
          <w:ilvl w:val="0"/>
          <w:numId w:val="0"/>
        </w:numPr>
        <w:ind w:firstLine="709"/>
        <w:rPr>
          <w:ins w:id="755" w:author="Никольский Сергей" w:date="2018-04-03T13:55:00Z"/>
          <w:color w:val="auto"/>
        </w:rPr>
      </w:pPr>
      <w:ins w:id="756" w:author="Никольский Сергей" w:date="2018-04-03T13:54:00Z">
        <w:r>
          <w:rPr>
            <w:color w:val="auto"/>
          </w:rPr>
          <w:t xml:space="preserve">– переданных </w:t>
        </w:r>
        <w:r w:rsidR="00A300CF">
          <w:rPr>
            <w:color w:val="auto"/>
          </w:rPr>
          <w:t xml:space="preserve">участником Эксперимента другим </w:t>
        </w:r>
      </w:ins>
      <w:ins w:id="757" w:author="Никольский Сергей" w:date="2018-04-03T13:55:00Z">
        <w:r w:rsidR="00A300CF">
          <w:rPr>
            <w:color w:val="auto"/>
          </w:rPr>
          <w:t>участникам Эксперимента,</w:t>
        </w:r>
      </w:ins>
    </w:p>
    <w:p w14:paraId="1679345C" w14:textId="341F0274" w:rsidR="00A300CF" w:rsidRDefault="00A300CF" w:rsidP="007223B0">
      <w:pPr>
        <w:pStyle w:val="a"/>
        <w:numPr>
          <w:ilvl w:val="0"/>
          <w:numId w:val="0"/>
        </w:numPr>
        <w:ind w:firstLine="709"/>
        <w:rPr>
          <w:ins w:id="758" w:author="Никольский Сергей" w:date="2018-04-03T13:55:00Z"/>
          <w:color w:val="auto"/>
        </w:rPr>
      </w:pPr>
      <w:ins w:id="759" w:author="Никольский Сергей" w:date="2018-04-03T13:55:00Z">
        <w:r>
          <w:rPr>
            <w:color w:val="auto"/>
          </w:rPr>
          <w:t>– выведенных участником Эксперимента из оборота</w:t>
        </w:r>
        <w:r w:rsidR="007C2C3A">
          <w:rPr>
            <w:color w:val="auto"/>
          </w:rPr>
          <w:t>,</w:t>
        </w:r>
      </w:ins>
    </w:p>
    <w:p w14:paraId="24ADE798" w14:textId="45E5BFEB" w:rsidR="007C2C3A" w:rsidRDefault="007C2C3A" w:rsidP="007223B0">
      <w:pPr>
        <w:pStyle w:val="a"/>
        <w:numPr>
          <w:ilvl w:val="0"/>
          <w:numId w:val="0"/>
        </w:numPr>
        <w:ind w:firstLine="709"/>
        <w:rPr>
          <w:ins w:id="760" w:author="Никольский Сергей" w:date="2018-04-03T13:57:00Z"/>
          <w:color w:val="auto"/>
        </w:rPr>
      </w:pPr>
      <w:ins w:id="761" w:author="Никольский Сергей" w:date="2018-04-03T13:55:00Z">
        <w:r>
          <w:rPr>
            <w:color w:val="auto"/>
          </w:rPr>
          <w:t>– находящихся на складе участника Эксперимента</w:t>
        </w:r>
      </w:ins>
      <w:ins w:id="762" w:author="Никольский Сергей" w:date="2018-04-03T13:57:00Z">
        <w:r w:rsidR="00FF1B0C">
          <w:rPr>
            <w:color w:val="auto"/>
          </w:rPr>
          <w:t>;</w:t>
        </w:r>
      </w:ins>
    </w:p>
    <w:p w14:paraId="1A007C61" w14:textId="3724AA57" w:rsidR="00FF1B0C" w:rsidRDefault="00FF1B0C" w:rsidP="007223B0">
      <w:pPr>
        <w:pStyle w:val="a"/>
        <w:numPr>
          <w:ilvl w:val="0"/>
          <w:numId w:val="0"/>
        </w:numPr>
        <w:ind w:firstLine="709"/>
        <w:rPr>
          <w:ins w:id="763" w:author="Никольский Сергей" w:date="2018-04-03T13:59:00Z"/>
          <w:color w:val="auto"/>
        </w:rPr>
      </w:pPr>
      <w:ins w:id="764" w:author="Никольский Сергей" w:date="2018-04-03T13:57:00Z">
        <w:r>
          <w:rPr>
            <w:color w:val="auto"/>
          </w:rPr>
          <w:t xml:space="preserve">2) </w:t>
        </w:r>
      </w:ins>
      <w:ins w:id="765" w:author="Никольский Сергей" w:date="2018-04-03T13:59:00Z">
        <w:r w:rsidR="004541A3">
          <w:rPr>
            <w:color w:val="auto"/>
          </w:rPr>
          <w:t xml:space="preserve">история движения </w:t>
        </w:r>
        <w:r w:rsidR="008E704B">
          <w:rPr>
            <w:color w:val="auto"/>
          </w:rPr>
          <w:t>конкретных упаковок табачной продукции;</w:t>
        </w:r>
      </w:ins>
    </w:p>
    <w:p w14:paraId="14A793C4" w14:textId="16C8478E" w:rsidR="008E704B" w:rsidRPr="00CE0A69" w:rsidRDefault="008E704B" w:rsidP="007223B0">
      <w:pPr>
        <w:pStyle w:val="a"/>
        <w:numPr>
          <w:ilvl w:val="0"/>
          <w:numId w:val="0"/>
        </w:numPr>
        <w:ind w:firstLine="709"/>
        <w:rPr>
          <w:ins w:id="766" w:author="Никольский Сергей" w:date="2018-04-03T09:35:00Z"/>
          <w:color w:val="auto"/>
        </w:rPr>
      </w:pPr>
      <w:ins w:id="767" w:author="Никольский Сергей" w:date="2018-04-03T13:59:00Z">
        <w:r>
          <w:rPr>
            <w:color w:val="auto"/>
          </w:rPr>
          <w:lastRenderedPageBreak/>
          <w:t>3)</w:t>
        </w:r>
      </w:ins>
      <w:ins w:id="768" w:author="Никольский Сергей" w:date="2018-04-03T14:00:00Z">
        <w:r w:rsidR="00AB395F">
          <w:rPr>
            <w:color w:val="auto"/>
          </w:rPr>
          <w:t> </w:t>
        </w:r>
      </w:ins>
      <w:ins w:id="769" w:author="Никольский Сергей" w:date="2018-04-03T13:59:00Z">
        <w:r>
          <w:rPr>
            <w:color w:val="auto"/>
          </w:rPr>
          <w:t>наличие и отсут</w:t>
        </w:r>
      </w:ins>
      <w:ins w:id="770" w:author="Никольский Сергей" w:date="2018-04-03T14:00:00Z">
        <w:r>
          <w:rPr>
            <w:color w:val="auto"/>
          </w:rPr>
          <w:t xml:space="preserve">ствие некорректностей в подготовленном участником Эксперимента </w:t>
        </w:r>
        <w:r w:rsidR="00AB395F">
          <w:rPr>
            <w:color w:val="auto"/>
          </w:rPr>
          <w:t>уведомлении о передаче табачной продукции;</w:t>
        </w:r>
      </w:ins>
    </w:p>
    <w:p w14:paraId="6365CE05" w14:textId="15061B86" w:rsidR="00391D40" w:rsidRPr="00AB395F" w:rsidRDefault="00AB395F" w:rsidP="00506234">
      <w:pPr>
        <w:pStyle w:val="a"/>
        <w:numPr>
          <w:ilvl w:val="0"/>
          <w:numId w:val="0"/>
        </w:numPr>
        <w:ind w:firstLine="709"/>
        <w:rPr>
          <w:ins w:id="771" w:author="Никольский Сергей" w:date="2018-04-03T14:00:00Z"/>
          <w:color w:val="auto"/>
        </w:rPr>
      </w:pPr>
      <w:ins w:id="772" w:author="Никольский Сергей" w:date="2018-04-03T14:00:00Z">
        <w:r>
          <w:rPr>
            <w:color w:val="auto"/>
          </w:rPr>
          <w:t>4)</w:t>
        </w:r>
      </w:ins>
      <w:ins w:id="773" w:author="Никольский Сергей" w:date="2018-04-03T14:01:00Z">
        <w:r w:rsidR="00934274">
          <w:rPr>
            <w:color w:val="auto"/>
          </w:rPr>
          <w:t xml:space="preserve"> список и содержание документов, переданных участником Эксперимента Оператору ИС </w:t>
        </w:r>
      </w:ins>
      <w:ins w:id="774" w:author="Никольский Сергей" w:date="2018-04-03T14:02:00Z">
        <w:r w:rsidR="00934274">
          <w:rPr>
            <w:color w:val="auto"/>
          </w:rPr>
          <w:t>МОТП.</w:t>
        </w:r>
      </w:ins>
    </w:p>
    <w:p w14:paraId="3CB869F0" w14:textId="77777777" w:rsidR="00AB395F" w:rsidRPr="00365F79" w:rsidRDefault="00AB395F" w:rsidP="00506234">
      <w:pPr>
        <w:pStyle w:val="a"/>
        <w:numPr>
          <w:ilvl w:val="0"/>
          <w:numId w:val="0"/>
        </w:numPr>
        <w:ind w:firstLine="709"/>
        <w:rPr>
          <w:ins w:id="775" w:author="Никольский Сергей" w:date="2018-04-03T09:35:00Z"/>
          <w:color w:val="auto"/>
        </w:rPr>
      </w:pPr>
    </w:p>
    <w:p w14:paraId="73BF4D9B" w14:textId="77777777" w:rsidR="00C21A0C" w:rsidRDefault="00C21A0C" w:rsidP="001B021D">
      <w:pPr>
        <w:pStyle w:val="a"/>
        <w:numPr>
          <w:ilvl w:val="0"/>
          <w:numId w:val="0"/>
        </w:numPr>
        <w:jc w:val="center"/>
        <w:rPr>
          <w:b/>
          <w:color w:val="auto"/>
        </w:rPr>
      </w:pPr>
      <w:r w:rsidRPr="00C30CE7">
        <w:rPr>
          <w:b/>
          <w:color w:val="auto"/>
          <w:lang w:val="en-US"/>
        </w:rPr>
        <w:t>VI</w:t>
      </w:r>
      <w:r w:rsidRPr="00C30CE7">
        <w:rPr>
          <w:b/>
          <w:color w:val="auto"/>
        </w:rPr>
        <w:t xml:space="preserve">. </w:t>
      </w:r>
      <w:r>
        <w:rPr>
          <w:b/>
          <w:color w:val="auto"/>
        </w:rPr>
        <w:t>Информационное взаимодействие федеральных органов исполнительной власти с Оператором ИС МОТП</w:t>
      </w:r>
    </w:p>
    <w:p w14:paraId="0D113982" w14:textId="14287A9D" w:rsidR="00C21A0C" w:rsidRPr="00C30CE7" w:rsidRDefault="00C21A0C" w:rsidP="00C21A0C">
      <w:pPr>
        <w:pStyle w:val="a"/>
        <w:numPr>
          <w:ilvl w:val="0"/>
          <w:numId w:val="0"/>
        </w:numPr>
        <w:ind w:firstLine="709"/>
        <w:rPr>
          <w:color w:val="auto"/>
        </w:rPr>
      </w:pPr>
      <w:r>
        <w:rPr>
          <w:color w:val="auto"/>
        </w:rPr>
        <w:t>1</w:t>
      </w:r>
      <w:r w:rsidRPr="00C30CE7">
        <w:rPr>
          <w:color w:val="auto"/>
        </w:rPr>
        <w:t xml:space="preserve">. Предоставление участникам Эксперимента, в том числе федеральным органам исполнительной власти, сведений, содержащихся в ИС МОТП, а также получение ими этих сведений осуществляется как в личном кабинете, так и посредством обмена электронными документами. Каждый участник Эксперимента, зарегистрированный в реестре участников, может получать как первичную информацию, переданную им </w:t>
      </w:r>
      <w:r w:rsidR="00CE6571">
        <w:rPr>
          <w:color w:val="auto"/>
        </w:rPr>
        <w:t>в</w:t>
      </w:r>
      <w:r w:rsidR="00CE6571" w:rsidRPr="00C30CE7">
        <w:rPr>
          <w:color w:val="auto"/>
        </w:rPr>
        <w:t xml:space="preserve"> </w:t>
      </w:r>
      <w:r w:rsidRPr="00C30CE7">
        <w:rPr>
          <w:color w:val="auto"/>
        </w:rPr>
        <w:t xml:space="preserve">ИС МОТП, так и обезличенные данные, полученные путем обобщения </w:t>
      </w:r>
      <w:r w:rsidR="00662B62" w:rsidRPr="00C30CE7">
        <w:rPr>
          <w:color w:val="auto"/>
        </w:rPr>
        <w:t xml:space="preserve">Оператором </w:t>
      </w:r>
      <w:r w:rsidRPr="00C30CE7">
        <w:rPr>
          <w:color w:val="auto"/>
        </w:rPr>
        <w:t>ИС МОТП данных, полученных от других участников, в рамках действующего законодательства.</w:t>
      </w:r>
    </w:p>
    <w:p w14:paraId="68D7EFFD" w14:textId="4A403BDC" w:rsidR="00C21A0C" w:rsidRPr="00C30CE7" w:rsidRDefault="00C21A0C" w:rsidP="00C21A0C">
      <w:pPr>
        <w:pStyle w:val="a"/>
        <w:numPr>
          <w:ilvl w:val="0"/>
          <w:numId w:val="0"/>
        </w:numPr>
        <w:ind w:firstLine="709"/>
        <w:rPr>
          <w:color w:val="auto"/>
        </w:rPr>
      </w:pPr>
      <w:r>
        <w:rPr>
          <w:color w:val="auto"/>
        </w:rPr>
        <w:t>2</w:t>
      </w:r>
      <w:r w:rsidRPr="00C30CE7">
        <w:rPr>
          <w:color w:val="auto"/>
        </w:rPr>
        <w:t xml:space="preserve">. Федеральные органы исполнительной власти, участвующие в Эксперименте, получают аналитические и синтетические отчеты от </w:t>
      </w:r>
      <w:r w:rsidR="00662B62" w:rsidRPr="00C30CE7">
        <w:rPr>
          <w:color w:val="auto"/>
        </w:rPr>
        <w:t xml:space="preserve">Оператора </w:t>
      </w:r>
      <w:r w:rsidRPr="00C30CE7">
        <w:rPr>
          <w:color w:val="auto"/>
        </w:rPr>
        <w:t xml:space="preserve">ИС МОТП в пределах своих полномочий в соответствии с заключаемыми ими соглашениями с Оператором ИС МОТП. Соглашение федерального органа исполнительной власти с </w:t>
      </w:r>
      <w:r w:rsidR="00662B62" w:rsidRPr="00C30CE7">
        <w:rPr>
          <w:color w:val="auto"/>
        </w:rPr>
        <w:t xml:space="preserve">Оператором </w:t>
      </w:r>
      <w:r w:rsidRPr="00C30CE7">
        <w:rPr>
          <w:color w:val="auto"/>
        </w:rPr>
        <w:t>ИС МОТП согласовывается Минпромторгом России</w:t>
      </w:r>
    </w:p>
    <w:p w14:paraId="3F1EACDA" w14:textId="77777777" w:rsidR="00C21A0C" w:rsidRPr="00C30CE7" w:rsidRDefault="00C21A0C" w:rsidP="00C21A0C">
      <w:pPr>
        <w:pStyle w:val="a"/>
        <w:numPr>
          <w:ilvl w:val="0"/>
          <w:numId w:val="0"/>
        </w:numPr>
        <w:ind w:firstLine="709"/>
        <w:rPr>
          <w:color w:val="auto"/>
        </w:rPr>
      </w:pPr>
      <w:r w:rsidRPr="00C30CE7">
        <w:rPr>
          <w:color w:val="auto"/>
        </w:rPr>
        <w:t>1) Оператор ИС МОТП должен предоставить федеральным органам исполнительной власти, участвующим в Эксперименте, в пределах установленных компетенций доступ к ИС МОПТ с возможностью просмотра сведений, содержащихся в ИС МОТП через личный кабинет контролирующих органов, а также с возможностью выгрузки сведений в формате файла .</w:t>
      </w:r>
      <w:proofErr w:type="spellStart"/>
      <w:r w:rsidRPr="00C30CE7">
        <w:rPr>
          <w:color w:val="auto"/>
        </w:rPr>
        <w:t>xls</w:t>
      </w:r>
      <w:proofErr w:type="spellEnd"/>
      <w:r w:rsidRPr="00C30CE7">
        <w:rPr>
          <w:color w:val="auto"/>
        </w:rPr>
        <w:t xml:space="preserve"> (</w:t>
      </w:r>
      <w:proofErr w:type="spellStart"/>
      <w:r w:rsidRPr="00C30CE7">
        <w:rPr>
          <w:color w:val="auto"/>
        </w:rPr>
        <w:t>Microsoft</w:t>
      </w:r>
      <w:proofErr w:type="spellEnd"/>
      <w:r w:rsidRPr="00C30CE7">
        <w:rPr>
          <w:color w:val="auto"/>
        </w:rPr>
        <w:t xml:space="preserve"> </w:t>
      </w:r>
      <w:proofErr w:type="spellStart"/>
      <w:r w:rsidRPr="00C30CE7">
        <w:rPr>
          <w:color w:val="auto"/>
        </w:rPr>
        <w:t>Excel</w:t>
      </w:r>
      <w:proofErr w:type="spellEnd"/>
      <w:r w:rsidRPr="00C30CE7">
        <w:rPr>
          <w:color w:val="auto"/>
        </w:rPr>
        <w:t>).</w:t>
      </w:r>
    </w:p>
    <w:p w14:paraId="16DA0F46" w14:textId="7B80A253" w:rsidR="001B021D" w:rsidRPr="00633583" w:rsidRDefault="00C21A0C" w:rsidP="001B021D">
      <w:pPr>
        <w:pStyle w:val="a"/>
        <w:numPr>
          <w:ilvl w:val="0"/>
          <w:numId w:val="0"/>
        </w:numPr>
        <w:ind w:firstLine="709"/>
        <w:rPr>
          <w:color w:val="auto"/>
        </w:rPr>
      </w:pPr>
      <w:r w:rsidRPr="00C30CE7">
        <w:rPr>
          <w:color w:val="auto"/>
        </w:rPr>
        <w:t xml:space="preserve">2) Оператор ИС МОТП должен предусмотреть по соглашению </w:t>
      </w:r>
      <w:r>
        <w:rPr>
          <w:color w:val="auto"/>
        </w:rPr>
        <w:t xml:space="preserve">о взаимодействии </w:t>
      </w:r>
      <w:r w:rsidRPr="00C30CE7">
        <w:rPr>
          <w:color w:val="auto"/>
        </w:rPr>
        <w:t xml:space="preserve">с федеральным органом исполнительной власти возможность </w:t>
      </w:r>
      <w:r w:rsidRPr="00C30CE7">
        <w:rPr>
          <w:color w:val="auto"/>
        </w:rPr>
        <w:lastRenderedPageBreak/>
        <w:t>обмена данными</w:t>
      </w:r>
      <w:r>
        <w:rPr>
          <w:color w:val="auto"/>
        </w:rPr>
        <w:t xml:space="preserve"> (сведениями). </w:t>
      </w:r>
      <w:r w:rsidRPr="00460ED1">
        <w:rPr>
          <w:color w:val="auto"/>
        </w:rPr>
        <w:t xml:space="preserve">Состав указанных </w:t>
      </w:r>
      <w:r>
        <w:rPr>
          <w:color w:val="auto"/>
        </w:rPr>
        <w:t>данных (</w:t>
      </w:r>
      <w:r w:rsidRPr="00460ED1">
        <w:rPr>
          <w:color w:val="auto"/>
        </w:rPr>
        <w:t>сведений</w:t>
      </w:r>
      <w:r>
        <w:rPr>
          <w:color w:val="auto"/>
        </w:rPr>
        <w:t>)</w:t>
      </w:r>
      <w:r w:rsidRPr="00460ED1">
        <w:rPr>
          <w:color w:val="auto"/>
        </w:rPr>
        <w:t>, порядок, форм</w:t>
      </w:r>
      <w:r>
        <w:rPr>
          <w:color w:val="auto"/>
        </w:rPr>
        <w:t>а</w:t>
      </w:r>
      <w:r w:rsidRPr="00460ED1">
        <w:rPr>
          <w:color w:val="auto"/>
        </w:rPr>
        <w:t xml:space="preserve"> (формат) и сроки их предоставления определяются протоколами информационного взаимодействия между </w:t>
      </w:r>
      <w:r w:rsidR="00662B62">
        <w:rPr>
          <w:color w:val="auto"/>
        </w:rPr>
        <w:t>О</w:t>
      </w:r>
      <w:r w:rsidR="00662B62" w:rsidRPr="00460ED1">
        <w:rPr>
          <w:color w:val="auto"/>
        </w:rPr>
        <w:t>ператор</w:t>
      </w:r>
      <w:r w:rsidR="00662B62">
        <w:rPr>
          <w:color w:val="auto"/>
        </w:rPr>
        <w:t>ом</w:t>
      </w:r>
      <w:r w:rsidR="00662B62" w:rsidRPr="00460ED1">
        <w:rPr>
          <w:color w:val="auto"/>
        </w:rPr>
        <w:t xml:space="preserve"> </w:t>
      </w:r>
      <w:r w:rsidRPr="00460ED1">
        <w:rPr>
          <w:color w:val="auto"/>
        </w:rPr>
        <w:t>ИС МОТП и федеральным органом исполнительной власти</w:t>
      </w:r>
      <w:r>
        <w:rPr>
          <w:color w:val="auto"/>
        </w:rPr>
        <w:t xml:space="preserve">, разработанным в соответствии с указанным </w:t>
      </w:r>
      <w:r w:rsidRPr="00633583">
        <w:rPr>
          <w:color w:val="auto"/>
        </w:rPr>
        <w:t>соглашением о взаимодействии.</w:t>
      </w:r>
    </w:p>
    <w:p w14:paraId="4688AF5F" w14:textId="0F17783E" w:rsidR="00633583" w:rsidRPr="00633583" w:rsidRDefault="001B021D" w:rsidP="002031BC">
      <w:pPr>
        <w:pStyle w:val="a"/>
        <w:numPr>
          <w:ilvl w:val="0"/>
          <w:numId w:val="0"/>
        </w:numPr>
        <w:ind w:firstLine="709"/>
        <w:rPr>
          <w:color w:val="auto"/>
        </w:rPr>
      </w:pPr>
      <w:r w:rsidRPr="00633583">
        <w:rPr>
          <w:color w:val="auto"/>
        </w:rPr>
        <w:t xml:space="preserve">3. </w:t>
      </w:r>
      <w:r w:rsidR="001A222C" w:rsidRPr="00633583">
        <w:rPr>
          <w:color w:val="auto"/>
        </w:rPr>
        <w:t xml:space="preserve">ФНС </w:t>
      </w:r>
      <w:r w:rsidRPr="00633583">
        <w:rPr>
          <w:color w:val="auto"/>
        </w:rPr>
        <w:t>России обеспечивает возможность доступа Оператора ИС МОТП</w:t>
      </w:r>
      <w:r w:rsidR="00976D7E" w:rsidRPr="00633583">
        <w:rPr>
          <w:color w:val="auto"/>
        </w:rPr>
        <w:t xml:space="preserve"> </w:t>
      </w:r>
      <w:r w:rsidR="00BF51D5" w:rsidRPr="00633583">
        <w:rPr>
          <w:color w:val="auto"/>
        </w:rPr>
        <w:t>к данным</w:t>
      </w:r>
      <w:r w:rsidR="2E5FA299" w:rsidRPr="00633583">
        <w:rPr>
          <w:color w:val="auto"/>
        </w:rPr>
        <w:t xml:space="preserve"> </w:t>
      </w:r>
      <w:r w:rsidR="006F3496">
        <w:rPr>
          <w:color w:val="auto"/>
        </w:rPr>
        <w:t>Единого государственного реестра юридических лиц</w:t>
      </w:r>
      <w:r w:rsidR="001A222C" w:rsidRPr="00633583">
        <w:rPr>
          <w:color w:val="auto"/>
        </w:rPr>
        <w:t xml:space="preserve">, </w:t>
      </w:r>
      <w:r w:rsidR="006F3496">
        <w:rPr>
          <w:color w:val="auto"/>
        </w:rPr>
        <w:t>Единого государственного реестра</w:t>
      </w:r>
      <w:r w:rsidR="005835C4">
        <w:rPr>
          <w:color w:val="auto"/>
        </w:rPr>
        <w:t xml:space="preserve"> индивидуальных предпринимателей</w:t>
      </w:r>
      <w:r w:rsidR="001A222C" w:rsidRPr="00633583">
        <w:rPr>
          <w:color w:val="auto"/>
        </w:rPr>
        <w:t xml:space="preserve">, </w:t>
      </w:r>
      <w:r w:rsidR="005835C4">
        <w:rPr>
          <w:color w:val="auto"/>
        </w:rPr>
        <w:t>Федеральной информационной адресной системе</w:t>
      </w:r>
      <w:r w:rsidR="001A222C" w:rsidRPr="00633583">
        <w:rPr>
          <w:color w:val="auto"/>
        </w:rPr>
        <w:t>, Справочник</w:t>
      </w:r>
      <w:r w:rsidR="00CE6571">
        <w:rPr>
          <w:color w:val="auto"/>
        </w:rPr>
        <w:t>у</w:t>
      </w:r>
      <w:r w:rsidR="001A222C" w:rsidRPr="00633583">
        <w:rPr>
          <w:color w:val="auto"/>
        </w:rPr>
        <w:t xml:space="preserve"> </w:t>
      </w:r>
      <w:r w:rsidR="005835C4">
        <w:rPr>
          <w:color w:val="auto"/>
        </w:rPr>
        <w:t xml:space="preserve">«Коды видов подакцизных </w:t>
      </w:r>
      <w:proofErr w:type="spellStart"/>
      <w:r w:rsidR="005835C4">
        <w:rPr>
          <w:color w:val="auto"/>
        </w:rPr>
        <w:t>товаров</w:t>
      </w:r>
      <w:proofErr w:type="gramStart"/>
      <w:r w:rsidR="005835C4">
        <w:rPr>
          <w:color w:val="auto"/>
        </w:rPr>
        <w:t>»</w:t>
      </w:r>
      <w:r w:rsidR="001A222C" w:rsidRPr="00633583">
        <w:rPr>
          <w:color w:val="auto"/>
        </w:rPr>
        <w:t>,</w:t>
      </w:r>
      <w:r w:rsidR="005835C4">
        <w:rPr>
          <w:color w:val="auto"/>
        </w:rPr>
        <w:t>Государственному</w:t>
      </w:r>
      <w:proofErr w:type="spellEnd"/>
      <w:proofErr w:type="gramEnd"/>
      <w:r w:rsidR="001A222C" w:rsidRPr="00633583">
        <w:rPr>
          <w:color w:val="auto"/>
        </w:rPr>
        <w:t xml:space="preserve"> реестр</w:t>
      </w:r>
      <w:r w:rsidR="00CE6571">
        <w:rPr>
          <w:color w:val="auto"/>
        </w:rPr>
        <w:t>у</w:t>
      </w:r>
      <w:r w:rsidR="001A222C" w:rsidRPr="00633583">
        <w:rPr>
          <w:color w:val="auto"/>
        </w:rPr>
        <w:t xml:space="preserve"> </w:t>
      </w:r>
      <w:r w:rsidR="005835C4">
        <w:rPr>
          <w:color w:val="auto"/>
        </w:rPr>
        <w:t>контрольно-кассовой техники</w:t>
      </w:r>
      <w:r w:rsidR="001A222C" w:rsidRPr="00633583">
        <w:rPr>
          <w:color w:val="auto"/>
        </w:rPr>
        <w:t xml:space="preserve">, </w:t>
      </w:r>
      <w:r w:rsidR="005835C4">
        <w:rPr>
          <w:color w:val="auto"/>
        </w:rPr>
        <w:t>Списку операторов фискальных данных</w:t>
      </w:r>
      <w:r w:rsidR="00BF51D5" w:rsidRPr="00633583">
        <w:rPr>
          <w:color w:val="auto"/>
        </w:rPr>
        <w:t>.</w:t>
      </w:r>
    </w:p>
    <w:p w14:paraId="04BC992C" w14:textId="30F1D1EA" w:rsidR="00633583" w:rsidRDefault="00BF51D5" w:rsidP="002031BC">
      <w:pPr>
        <w:pStyle w:val="a"/>
        <w:numPr>
          <w:ilvl w:val="0"/>
          <w:numId w:val="0"/>
        </w:numPr>
        <w:ind w:firstLine="709"/>
        <w:rPr>
          <w:color w:val="auto"/>
        </w:rPr>
      </w:pPr>
      <w:r w:rsidRPr="00633583">
        <w:rPr>
          <w:color w:val="auto"/>
        </w:rPr>
        <w:t xml:space="preserve">4. </w:t>
      </w:r>
      <w:r w:rsidR="00976D7E" w:rsidRPr="00633583">
        <w:rPr>
          <w:color w:val="auto"/>
        </w:rPr>
        <w:t xml:space="preserve">Оператор </w:t>
      </w:r>
      <w:r w:rsidR="00597ADF">
        <w:rPr>
          <w:color w:val="auto"/>
        </w:rPr>
        <w:t xml:space="preserve">ИС МОТП </w:t>
      </w:r>
      <w:r w:rsidR="00976D7E" w:rsidRPr="00633583">
        <w:rPr>
          <w:color w:val="auto"/>
        </w:rPr>
        <w:t>передает ФНС и иным госорганам (или обеспечивает доступ с возможностью выгрузки) к реестрам, справочникам, формирует аналитические отчеты по запросам ФОИВ, согласованных с Минпромторгом и Минфином.</w:t>
      </w:r>
    </w:p>
    <w:p w14:paraId="524CCF4D" w14:textId="580174A3" w:rsidR="00633583" w:rsidRDefault="00633583" w:rsidP="002031BC">
      <w:pPr>
        <w:pStyle w:val="a"/>
        <w:numPr>
          <w:ilvl w:val="0"/>
          <w:numId w:val="0"/>
        </w:numPr>
        <w:ind w:firstLine="709"/>
      </w:pPr>
      <w:r w:rsidRPr="00633583">
        <w:t xml:space="preserve">5. </w:t>
      </w:r>
      <w:r w:rsidR="00B36B81">
        <w:t xml:space="preserve">Оператор ИС МОТП </w:t>
      </w:r>
      <w:r w:rsidR="00CE6571">
        <w:t xml:space="preserve">обеспечивает размещение </w:t>
      </w:r>
      <w:r w:rsidR="002031BC">
        <w:t>сведени</w:t>
      </w:r>
      <w:r w:rsidR="00CE6571">
        <w:t>й в ИС МОТП</w:t>
      </w:r>
      <w:r w:rsidR="002031BC">
        <w:t>, передаваемы</w:t>
      </w:r>
      <w:r w:rsidR="00CE6571">
        <w:t>х</w:t>
      </w:r>
      <w:r w:rsidR="00B36B81">
        <w:t xml:space="preserve"> ФНС России, ФТС России, Роспотребнадзором при осуществлении ими установленных функций.</w:t>
      </w:r>
      <w:r w:rsidR="002031BC">
        <w:t xml:space="preserve"> </w:t>
      </w:r>
      <w:r w:rsidR="002031BC" w:rsidRPr="00460ED1">
        <w:rPr>
          <w:color w:val="auto"/>
        </w:rPr>
        <w:t xml:space="preserve">Состав указанных </w:t>
      </w:r>
      <w:r w:rsidR="002031BC">
        <w:rPr>
          <w:color w:val="auto"/>
        </w:rPr>
        <w:t>данных (</w:t>
      </w:r>
      <w:r w:rsidR="002031BC" w:rsidRPr="00460ED1">
        <w:rPr>
          <w:color w:val="auto"/>
        </w:rPr>
        <w:t>сведений</w:t>
      </w:r>
      <w:r w:rsidR="002031BC">
        <w:rPr>
          <w:color w:val="auto"/>
        </w:rPr>
        <w:t>)</w:t>
      </w:r>
      <w:r w:rsidR="002031BC" w:rsidRPr="00460ED1">
        <w:rPr>
          <w:color w:val="auto"/>
        </w:rPr>
        <w:t>, порядок, форм</w:t>
      </w:r>
      <w:r w:rsidR="002031BC">
        <w:rPr>
          <w:color w:val="auto"/>
        </w:rPr>
        <w:t>а</w:t>
      </w:r>
      <w:r w:rsidR="002031BC" w:rsidRPr="00460ED1">
        <w:rPr>
          <w:color w:val="auto"/>
        </w:rPr>
        <w:t xml:space="preserve"> (формат) и сроки их предоставления определяются протоколами информационного взаимодействия между </w:t>
      </w:r>
      <w:r w:rsidR="00662B62">
        <w:rPr>
          <w:color w:val="auto"/>
        </w:rPr>
        <w:t>О</w:t>
      </w:r>
      <w:r w:rsidR="00662B62" w:rsidRPr="00460ED1">
        <w:rPr>
          <w:color w:val="auto"/>
        </w:rPr>
        <w:t>ператор</w:t>
      </w:r>
      <w:r w:rsidR="00662B62">
        <w:rPr>
          <w:color w:val="auto"/>
        </w:rPr>
        <w:t>ом</w:t>
      </w:r>
      <w:r w:rsidR="00662B62" w:rsidRPr="00460ED1">
        <w:rPr>
          <w:color w:val="auto"/>
        </w:rPr>
        <w:t xml:space="preserve"> </w:t>
      </w:r>
      <w:r w:rsidR="002031BC" w:rsidRPr="00460ED1">
        <w:rPr>
          <w:color w:val="auto"/>
        </w:rPr>
        <w:t>ИС МОТП и федеральным органом исполнительной власти</w:t>
      </w:r>
      <w:r w:rsidR="002031BC">
        <w:rPr>
          <w:color w:val="auto"/>
        </w:rPr>
        <w:t xml:space="preserve">, разработанным в соответствии с </w:t>
      </w:r>
      <w:r w:rsidR="002031BC" w:rsidRPr="00633583">
        <w:rPr>
          <w:color w:val="auto"/>
        </w:rPr>
        <w:t>соглашением о взаимодействии.</w:t>
      </w:r>
    </w:p>
    <w:p w14:paraId="67B99E27" w14:textId="77777777" w:rsidR="00633583" w:rsidRPr="00633583" w:rsidRDefault="00633583" w:rsidP="002031BC">
      <w:pPr>
        <w:pStyle w:val="a"/>
        <w:numPr>
          <w:ilvl w:val="0"/>
          <w:numId w:val="0"/>
        </w:numPr>
        <w:ind w:firstLine="709"/>
        <w:rPr>
          <w:highlight w:val="yellow"/>
        </w:rPr>
      </w:pPr>
    </w:p>
    <w:p w14:paraId="56F52E8F" w14:textId="77777777" w:rsidR="00945FE6" w:rsidRPr="00C30CE7" w:rsidRDefault="00945FE6" w:rsidP="00DF483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30CE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V</w:t>
      </w:r>
      <w:r w:rsidR="00D80FAA" w:rsidRPr="00C30CE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</w:t>
      </w:r>
      <w:r w:rsidRPr="00C30CE7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участникам Эксперимента</w:t>
      </w:r>
    </w:p>
    <w:p w14:paraId="17080F79" w14:textId="77777777" w:rsidR="00945FE6" w:rsidRPr="00C30CE7" w:rsidRDefault="00945FE6" w:rsidP="00DF483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B466189" w14:textId="77777777" w:rsidR="00945FE6" w:rsidRPr="00C30CE7" w:rsidRDefault="00945FE6" w:rsidP="00945FE6">
      <w:pPr>
        <w:pStyle w:val="a"/>
        <w:numPr>
          <w:ilvl w:val="0"/>
          <w:numId w:val="0"/>
        </w:numPr>
        <w:ind w:firstLine="709"/>
        <w:rPr>
          <w:color w:val="auto"/>
        </w:rPr>
      </w:pPr>
      <w:r w:rsidRPr="00C30CE7">
        <w:rPr>
          <w:color w:val="auto"/>
        </w:rPr>
        <w:t>1. Для участия в Эксперименте производитель табачной продукции должен обеспечить выполнение следующих условий:</w:t>
      </w:r>
    </w:p>
    <w:p w14:paraId="461890AC" w14:textId="77777777" w:rsidR="00945FE6" w:rsidRPr="00C30CE7" w:rsidRDefault="000F7DA9" w:rsidP="00945FE6">
      <w:pPr>
        <w:pStyle w:val="a"/>
        <w:numPr>
          <w:ilvl w:val="0"/>
          <w:numId w:val="0"/>
        </w:numPr>
        <w:ind w:firstLine="709"/>
        <w:rPr>
          <w:color w:val="auto"/>
        </w:rPr>
      </w:pPr>
      <w:r w:rsidRPr="00C30CE7">
        <w:rPr>
          <w:color w:val="auto"/>
        </w:rPr>
        <w:t>1</w:t>
      </w:r>
      <w:r w:rsidR="00945FE6" w:rsidRPr="00C30CE7">
        <w:rPr>
          <w:color w:val="auto"/>
        </w:rPr>
        <w:t xml:space="preserve">) </w:t>
      </w:r>
      <w:r w:rsidR="008E1DA0" w:rsidRPr="00C30CE7">
        <w:rPr>
          <w:color w:val="auto"/>
        </w:rPr>
        <w:t xml:space="preserve">Иметь </w:t>
      </w:r>
      <w:r w:rsidR="00945FE6" w:rsidRPr="00C30CE7">
        <w:rPr>
          <w:color w:val="auto"/>
        </w:rPr>
        <w:t>усиленн</w:t>
      </w:r>
      <w:r w:rsidR="008E1DA0" w:rsidRPr="00C30CE7">
        <w:rPr>
          <w:color w:val="auto"/>
        </w:rPr>
        <w:t>ую</w:t>
      </w:r>
      <w:r w:rsidR="00945FE6" w:rsidRPr="00C30CE7">
        <w:rPr>
          <w:color w:val="auto"/>
        </w:rPr>
        <w:t xml:space="preserve"> квалифицированн</w:t>
      </w:r>
      <w:r w:rsidR="008E1DA0" w:rsidRPr="00C30CE7">
        <w:rPr>
          <w:color w:val="auto"/>
        </w:rPr>
        <w:t>ую</w:t>
      </w:r>
      <w:r w:rsidR="00945FE6" w:rsidRPr="00C30CE7">
        <w:rPr>
          <w:color w:val="auto"/>
        </w:rPr>
        <w:t xml:space="preserve"> электронн</w:t>
      </w:r>
      <w:r w:rsidR="008E1DA0" w:rsidRPr="00C30CE7">
        <w:rPr>
          <w:color w:val="auto"/>
        </w:rPr>
        <w:t>ую</w:t>
      </w:r>
      <w:r w:rsidR="00945FE6" w:rsidRPr="00C30CE7">
        <w:rPr>
          <w:color w:val="auto"/>
        </w:rPr>
        <w:t xml:space="preserve"> подпис</w:t>
      </w:r>
      <w:r w:rsidR="008E1DA0" w:rsidRPr="00C30CE7">
        <w:rPr>
          <w:color w:val="auto"/>
        </w:rPr>
        <w:t>ь</w:t>
      </w:r>
      <w:r w:rsidR="00945FE6" w:rsidRPr="00C30CE7">
        <w:rPr>
          <w:color w:val="auto"/>
        </w:rPr>
        <w:t>.</w:t>
      </w:r>
    </w:p>
    <w:p w14:paraId="3772F066" w14:textId="01EF8568" w:rsidR="00C56AB5" w:rsidRPr="00C30CE7" w:rsidRDefault="000F7DA9" w:rsidP="00945FE6">
      <w:pPr>
        <w:pStyle w:val="a"/>
        <w:numPr>
          <w:ilvl w:val="0"/>
          <w:numId w:val="0"/>
        </w:numPr>
        <w:ind w:firstLine="709"/>
        <w:rPr>
          <w:color w:val="auto"/>
        </w:rPr>
      </w:pPr>
      <w:r w:rsidRPr="00C30CE7">
        <w:rPr>
          <w:color w:val="auto"/>
        </w:rPr>
        <w:lastRenderedPageBreak/>
        <w:t>2</w:t>
      </w:r>
      <w:r w:rsidR="00945FE6" w:rsidRPr="00C30CE7">
        <w:rPr>
          <w:color w:val="auto"/>
        </w:rPr>
        <w:t>)</w:t>
      </w:r>
      <w:r w:rsidR="00C56AB5">
        <w:rPr>
          <w:color w:val="auto"/>
        </w:rPr>
        <w:t xml:space="preserve"> </w:t>
      </w:r>
      <w:r w:rsidR="008E1DA0" w:rsidRPr="00C30CE7">
        <w:rPr>
          <w:color w:val="auto"/>
        </w:rPr>
        <w:t>Иметь</w:t>
      </w:r>
      <w:r w:rsidR="00FF2F8D" w:rsidRPr="00C30CE7">
        <w:rPr>
          <w:color w:val="auto"/>
        </w:rPr>
        <w:t xml:space="preserve"> </w:t>
      </w:r>
      <w:r w:rsidR="008E1DA0" w:rsidRPr="00C30CE7">
        <w:rPr>
          <w:color w:val="auto"/>
        </w:rPr>
        <w:t xml:space="preserve">подключенный по каналам связи </w:t>
      </w:r>
      <w:r w:rsidR="00945FE6" w:rsidRPr="00C30CE7">
        <w:rPr>
          <w:color w:val="auto"/>
        </w:rPr>
        <w:t>к ИС МОТП аппаратно-программн</w:t>
      </w:r>
      <w:r w:rsidR="008E1DA0" w:rsidRPr="00C30CE7">
        <w:rPr>
          <w:color w:val="auto"/>
        </w:rPr>
        <w:t>ый</w:t>
      </w:r>
      <w:r w:rsidR="00945FE6" w:rsidRPr="00C30CE7">
        <w:rPr>
          <w:color w:val="auto"/>
        </w:rPr>
        <w:t xml:space="preserve"> комплекс, обеспечивающ</w:t>
      </w:r>
      <w:r w:rsidR="008E1DA0" w:rsidRPr="00C30CE7">
        <w:rPr>
          <w:color w:val="auto"/>
        </w:rPr>
        <w:t>ий</w:t>
      </w:r>
      <w:r w:rsidR="00945FE6" w:rsidRPr="00C30CE7">
        <w:rPr>
          <w:color w:val="auto"/>
        </w:rPr>
        <w:t xml:space="preserve"> автоматизированное взаимодействие с Оператором ИС МОТП в части получения кодов маркировки.</w:t>
      </w:r>
      <w:r w:rsidR="00C56AB5">
        <w:rPr>
          <w:color w:val="auto"/>
        </w:rPr>
        <w:t xml:space="preserve"> П</w:t>
      </w:r>
      <w:r w:rsidR="00C56AB5" w:rsidRPr="00C30CE7">
        <w:rPr>
          <w:color w:val="auto"/>
        </w:rPr>
        <w:t xml:space="preserve">роизводитель </w:t>
      </w:r>
      <w:ins w:id="776" w:author="Никольский Сергей" w:date="2018-04-17T15:16:00Z">
        <w:r w:rsidR="002219EB">
          <w:rPr>
            <w:color w:val="auto"/>
          </w:rPr>
          <w:t xml:space="preserve">и импортер </w:t>
        </w:r>
      </w:ins>
      <w:r w:rsidR="00C56AB5" w:rsidRPr="00C30CE7">
        <w:rPr>
          <w:color w:val="auto"/>
        </w:rPr>
        <w:t>табачной продукции</w:t>
      </w:r>
      <w:r w:rsidR="00C56AB5">
        <w:rPr>
          <w:color w:val="auto"/>
        </w:rPr>
        <w:t xml:space="preserve"> может получить этот </w:t>
      </w:r>
      <w:r w:rsidR="00C56AB5" w:rsidRPr="00C30CE7">
        <w:rPr>
          <w:color w:val="auto"/>
        </w:rPr>
        <w:t>аппаратно-программный комплекс</w:t>
      </w:r>
      <w:r w:rsidR="00C56AB5">
        <w:rPr>
          <w:color w:val="auto"/>
        </w:rPr>
        <w:t xml:space="preserve"> </w:t>
      </w:r>
      <w:r w:rsidR="000F7478">
        <w:rPr>
          <w:color w:val="auto"/>
        </w:rPr>
        <w:t xml:space="preserve">у </w:t>
      </w:r>
      <w:r w:rsidR="00C56AB5">
        <w:rPr>
          <w:color w:val="auto"/>
        </w:rPr>
        <w:t>Оператора ИС МОТП безвозмездно на время проведения Эксперимента.</w:t>
      </w:r>
    </w:p>
    <w:p w14:paraId="4F7D51B2" w14:textId="767F431A" w:rsidR="00E720FA" w:rsidRPr="00C30CE7" w:rsidRDefault="000F7DA9" w:rsidP="00C56AB5">
      <w:pPr>
        <w:pStyle w:val="a"/>
        <w:numPr>
          <w:ilvl w:val="0"/>
          <w:numId w:val="0"/>
        </w:numPr>
        <w:ind w:firstLine="709"/>
        <w:rPr>
          <w:color w:val="auto"/>
        </w:rPr>
      </w:pPr>
      <w:r w:rsidRPr="00C30CE7">
        <w:rPr>
          <w:color w:val="auto"/>
        </w:rPr>
        <w:t>3</w:t>
      </w:r>
      <w:r w:rsidR="00E720FA" w:rsidRPr="00C30CE7">
        <w:rPr>
          <w:color w:val="auto"/>
        </w:rPr>
        <w:t xml:space="preserve">) </w:t>
      </w:r>
      <w:r w:rsidR="008E1DA0" w:rsidRPr="00C30CE7">
        <w:rPr>
          <w:color w:val="auto"/>
        </w:rPr>
        <w:t>Иметь</w:t>
      </w:r>
      <w:r w:rsidR="00E720FA" w:rsidRPr="00C30CE7">
        <w:rPr>
          <w:color w:val="auto"/>
        </w:rPr>
        <w:t xml:space="preserve"> компьютерн</w:t>
      </w:r>
      <w:r w:rsidR="008E1DA0" w:rsidRPr="00C30CE7">
        <w:rPr>
          <w:color w:val="auto"/>
        </w:rPr>
        <w:t>ую</w:t>
      </w:r>
      <w:r w:rsidR="00E720FA" w:rsidRPr="00C30CE7">
        <w:rPr>
          <w:color w:val="auto"/>
        </w:rPr>
        <w:t xml:space="preserve"> систем</w:t>
      </w:r>
      <w:r w:rsidR="008E1DA0" w:rsidRPr="00C30CE7">
        <w:rPr>
          <w:color w:val="auto"/>
        </w:rPr>
        <w:t>у, обладающую возможностью</w:t>
      </w:r>
      <w:r w:rsidR="00E720FA" w:rsidRPr="00C30CE7">
        <w:rPr>
          <w:color w:val="auto"/>
        </w:rPr>
        <w:t xml:space="preserve"> формировать и заверять усиленной квалифицированной электронной подписью электронные документы, </w:t>
      </w:r>
      <w:r w:rsidR="006F1B9B">
        <w:rPr>
          <w:color w:val="auto"/>
        </w:rPr>
        <w:t xml:space="preserve">а также принимать </w:t>
      </w:r>
      <w:r w:rsidR="00E720FA" w:rsidRPr="00C30CE7">
        <w:rPr>
          <w:color w:val="auto"/>
        </w:rPr>
        <w:t xml:space="preserve">необходимые </w:t>
      </w:r>
      <w:r w:rsidR="006F1B9B">
        <w:rPr>
          <w:color w:val="auto"/>
        </w:rPr>
        <w:t xml:space="preserve">документы </w:t>
      </w:r>
      <w:r w:rsidR="00E720FA" w:rsidRPr="00C30CE7">
        <w:rPr>
          <w:color w:val="auto"/>
        </w:rPr>
        <w:t>для взаимодействия с ИС МОТП (</w:t>
      </w:r>
      <w:r w:rsidR="00CE6571">
        <w:rPr>
          <w:color w:val="auto"/>
        </w:rPr>
        <w:t xml:space="preserve">в т.ч. </w:t>
      </w:r>
      <w:r w:rsidR="00E720FA" w:rsidRPr="00C30CE7">
        <w:rPr>
          <w:color w:val="auto"/>
        </w:rPr>
        <w:t xml:space="preserve">запрос кодов маркировки, </w:t>
      </w:r>
      <w:r w:rsidR="001A7781">
        <w:rPr>
          <w:color w:val="auto"/>
        </w:rPr>
        <w:t>сведения</w:t>
      </w:r>
      <w:r w:rsidR="001A7781" w:rsidRPr="00C30CE7">
        <w:rPr>
          <w:color w:val="auto"/>
        </w:rPr>
        <w:t xml:space="preserve"> </w:t>
      </w:r>
      <w:r w:rsidR="00E720FA" w:rsidRPr="00C30CE7">
        <w:rPr>
          <w:color w:val="auto"/>
        </w:rPr>
        <w:t xml:space="preserve">об использовании кодов маркировки, </w:t>
      </w:r>
      <w:del w:id="777" w:author="Никольский Сергей" w:date="2018-03-02T11:00:00Z">
        <w:r w:rsidR="00D728E4" w:rsidDel="00ED3317">
          <w:rPr>
            <w:color w:val="auto"/>
          </w:rPr>
          <w:delText xml:space="preserve"> </w:delText>
        </w:r>
      </w:del>
      <w:r w:rsidR="00D728E4">
        <w:rPr>
          <w:color w:val="auto"/>
        </w:rPr>
        <w:t>универсальный передаточный документ</w:t>
      </w:r>
      <w:r w:rsidR="00E720FA" w:rsidRPr="00C30CE7">
        <w:rPr>
          <w:color w:val="auto"/>
        </w:rPr>
        <w:t>)</w:t>
      </w:r>
      <w:r w:rsidR="00FF2F8D" w:rsidRPr="00C30CE7">
        <w:rPr>
          <w:color w:val="auto"/>
        </w:rPr>
        <w:t>.</w:t>
      </w:r>
      <w:r w:rsidR="006F1B9B">
        <w:rPr>
          <w:color w:val="auto"/>
        </w:rPr>
        <w:t xml:space="preserve"> </w:t>
      </w:r>
    </w:p>
    <w:p w14:paraId="15B3EEEF" w14:textId="77777777" w:rsidR="00945FE6" w:rsidRPr="00C30CE7" w:rsidRDefault="00C56AB5" w:rsidP="00945FE6">
      <w:pPr>
        <w:pStyle w:val="a"/>
        <w:numPr>
          <w:ilvl w:val="0"/>
          <w:numId w:val="0"/>
        </w:numPr>
        <w:ind w:firstLine="709"/>
        <w:rPr>
          <w:color w:val="auto"/>
        </w:rPr>
      </w:pPr>
      <w:r>
        <w:rPr>
          <w:color w:val="auto"/>
        </w:rPr>
        <w:t>2</w:t>
      </w:r>
      <w:r w:rsidR="00945FE6" w:rsidRPr="00C30CE7">
        <w:rPr>
          <w:color w:val="auto"/>
        </w:rPr>
        <w:t>.</w:t>
      </w:r>
      <w:r w:rsidR="00E720FA" w:rsidRPr="00C30CE7">
        <w:rPr>
          <w:color w:val="auto"/>
        </w:rPr>
        <w:t xml:space="preserve"> Для участия в Эксперименте участник оборота табачной продукции в оптовом звене</w:t>
      </w:r>
      <w:r w:rsidR="007A6A5A" w:rsidRPr="00C30CE7">
        <w:rPr>
          <w:color w:val="auto"/>
        </w:rPr>
        <w:t xml:space="preserve"> должен обеспечить выполнение следующих условий:</w:t>
      </w:r>
    </w:p>
    <w:p w14:paraId="32E2156D" w14:textId="77777777" w:rsidR="007A6A5A" w:rsidRPr="00C30CE7" w:rsidRDefault="000F7DA9" w:rsidP="007A6A5A">
      <w:pPr>
        <w:pStyle w:val="a"/>
        <w:numPr>
          <w:ilvl w:val="0"/>
          <w:numId w:val="0"/>
        </w:numPr>
        <w:ind w:firstLine="709"/>
        <w:rPr>
          <w:color w:val="auto"/>
        </w:rPr>
      </w:pPr>
      <w:r w:rsidRPr="00C30CE7">
        <w:rPr>
          <w:color w:val="auto"/>
        </w:rPr>
        <w:t>1</w:t>
      </w:r>
      <w:r w:rsidR="008E1DA0" w:rsidRPr="00C30CE7">
        <w:rPr>
          <w:color w:val="auto"/>
        </w:rPr>
        <w:t>) Иметь усиленную квалифицированную электронную подпись</w:t>
      </w:r>
      <w:r w:rsidR="007A6A5A" w:rsidRPr="00C30CE7">
        <w:rPr>
          <w:color w:val="auto"/>
        </w:rPr>
        <w:t>.</w:t>
      </w:r>
    </w:p>
    <w:p w14:paraId="265CBED5" w14:textId="78E0AD03" w:rsidR="007A6A5A" w:rsidRPr="00C30CE7" w:rsidRDefault="000F7DA9" w:rsidP="007A6A5A">
      <w:pPr>
        <w:pStyle w:val="a"/>
        <w:numPr>
          <w:ilvl w:val="0"/>
          <w:numId w:val="0"/>
        </w:numPr>
        <w:ind w:firstLine="709"/>
        <w:rPr>
          <w:color w:val="auto"/>
        </w:rPr>
      </w:pPr>
      <w:r w:rsidRPr="00C30CE7">
        <w:rPr>
          <w:color w:val="auto"/>
        </w:rPr>
        <w:t>2</w:t>
      </w:r>
      <w:r w:rsidR="007A6A5A" w:rsidRPr="00C30CE7">
        <w:rPr>
          <w:color w:val="auto"/>
        </w:rPr>
        <w:t xml:space="preserve">) </w:t>
      </w:r>
      <w:r w:rsidR="008E1DA0" w:rsidRPr="00C30CE7">
        <w:rPr>
          <w:color w:val="auto"/>
        </w:rPr>
        <w:t xml:space="preserve">Иметь компьютерную систему, обладающую возможностью формировать и заверять усиленной квалифицированной электронной подписью электронные документы, </w:t>
      </w:r>
      <w:r w:rsidR="006F1B9B">
        <w:rPr>
          <w:color w:val="auto"/>
        </w:rPr>
        <w:t xml:space="preserve">а также принимать </w:t>
      </w:r>
      <w:r w:rsidR="006F1B9B" w:rsidRPr="00C30CE7">
        <w:rPr>
          <w:color w:val="auto"/>
        </w:rPr>
        <w:t xml:space="preserve">необходимые </w:t>
      </w:r>
      <w:r w:rsidR="006F1B9B">
        <w:rPr>
          <w:color w:val="auto"/>
        </w:rPr>
        <w:t xml:space="preserve">документы </w:t>
      </w:r>
      <w:r w:rsidR="008E1DA0" w:rsidRPr="00C30CE7">
        <w:rPr>
          <w:color w:val="auto"/>
        </w:rPr>
        <w:t>с ИС МОТП</w:t>
      </w:r>
      <w:r w:rsidR="007A6A5A" w:rsidRPr="00C30CE7">
        <w:rPr>
          <w:color w:val="auto"/>
        </w:rPr>
        <w:t xml:space="preserve"> </w:t>
      </w:r>
      <w:r w:rsidR="001A7781">
        <w:rPr>
          <w:color w:val="auto"/>
        </w:rPr>
        <w:t>(</w:t>
      </w:r>
      <w:r w:rsidR="00D728E4">
        <w:rPr>
          <w:color w:val="auto"/>
        </w:rPr>
        <w:t>универсальный передаточный документ</w:t>
      </w:r>
      <w:r w:rsidR="001A7781">
        <w:rPr>
          <w:color w:val="auto"/>
        </w:rPr>
        <w:t>)</w:t>
      </w:r>
      <w:r w:rsidR="002414F5" w:rsidRPr="00C30CE7">
        <w:rPr>
          <w:color w:val="auto"/>
        </w:rPr>
        <w:t>, в том числе при работе посредством личного кабинета.</w:t>
      </w:r>
    </w:p>
    <w:p w14:paraId="4F11A8C0" w14:textId="77777777" w:rsidR="007A6A5A" w:rsidRPr="00C30CE7" w:rsidRDefault="00DC4715" w:rsidP="007A6A5A">
      <w:pPr>
        <w:pStyle w:val="a"/>
        <w:numPr>
          <w:ilvl w:val="0"/>
          <w:numId w:val="0"/>
        </w:numPr>
        <w:ind w:firstLine="709"/>
        <w:rPr>
          <w:color w:val="auto"/>
        </w:rPr>
      </w:pPr>
      <w:r>
        <w:rPr>
          <w:color w:val="auto"/>
        </w:rPr>
        <w:t xml:space="preserve">3. </w:t>
      </w:r>
      <w:r w:rsidR="007A6A5A" w:rsidRPr="00C30CE7">
        <w:rPr>
          <w:color w:val="auto"/>
        </w:rPr>
        <w:t>Для участия в Эксперименте участник оборота табачной продукции в розничном звене должен обеспечить выполнение следующих условий:</w:t>
      </w:r>
    </w:p>
    <w:p w14:paraId="7383B081" w14:textId="77777777" w:rsidR="00FF2F8D" w:rsidRDefault="00D80FAA" w:rsidP="007A6A5A">
      <w:pPr>
        <w:pStyle w:val="a"/>
        <w:numPr>
          <w:ilvl w:val="0"/>
          <w:numId w:val="0"/>
        </w:numPr>
        <w:ind w:firstLine="709"/>
        <w:rPr>
          <w:color w:val="auto"/>
        </w:rPr>
      </w:pPr>
      <w:r w:rsidRPr="00C30CE7">
        <w:rPr>
          <w:color w:val="auto"/>
        </w:rPr>
        <w:t>1</w:t>
      </w:r>
      <w:r w:rsidR="00F02197" w:rsidRPr="00C30CE7">
        <w:rPr>
          <w:color w:val="auto"/>
        </w:rPr>
        <w:t>) Иметь усиленную квалифицированную электронную подпись</w:t>
      </w:r>
      <w:r w:rsidR="00FF2F8D" w:rsidRPr="00C30CE7">
        <w:rPr>
          <w:color w:val="auto"/>
        </w:rPr>
        <w:t>.</w:t>
      </w:r>
    </w:p>
    <w:p w14:paraId="1E172E24" w14:textId="71FFC984" w:rsidR="00027AAC" w:rsidRPr="003C1222" w:rsidRDefault="00027AAC" w:rsidP="00027AAC">
      <w:pPr>
        <w:pStyle w:val="a"/>
        <w:numPr>
          <w:ilvl w:val="0"/>
          <w:numId w:val="0"/>
        </w:numPr>
        <w:ind w:firstLine="709"/>
        <w:rPr>
          <w:color w:val="auto"/>
        </w:rPr>
      </w:pPr>
      <w:r w:rsidRPr="00C30CE7">
        <w:rPr>
          <w:color w:val="auto"/>
        </w:rPr>
        <w:t xml:space="preserve">2) Иметь компьютерную систему, обладающую возможностью формировать и заверять усиленной квалифицированной электронной подписью электронные документы, </w:t>
      </w:r>
      <w:r w:rsidR="006F1B9B">
        <w:rPr>
          <w:color w:val="auto"/>
        </w:rPr>
        <w:t xml:space="preserve">а также принимать </w:t>
      </w:r>
      <w:r w:rsidR="006F1B9B" w:rsidRPr="00C30CE7">
        <w:rPr>
          <w:color w:val="auto"/>
        </w:rPr>
        <w:t xml:space="preserve">необходимые </w:t>
      </w:r>
      <w:r w:rsidR="006F1B9B">
        <w:rPr>
          <w:color w:val="auto"/>
        </w:rPr>
        <w:t>документы</w:t>
      </w:r>
      <w:r>
        <w:rPr>
          <w:color w:val="auto"/>
        </w:rPr>
        <w:t xml:space="preserve"> с </w:t>
      </w:r>
      <w:r w:rsidRPr="00C30CE7">
        <w:rPr>
          <w:color w:val="auto"/>
        </w:rPr>
        <w:t xml:space="preserve">ИС МОТП </w:t>
      </w:r>
      <w:r>
        <w:rPr>
          <w:color w:val="auto"/>
        </w:rPr>
        <w:t>(универсальный передаточный документ)</w:t>
      </w:r>
      <w:r w:rsidRPr="00C30CE7">
        <w:rPr>
          <w:color w:val="auto"/>
        </w:rPr>
        <w:t>, в том числе при работе посредством личного кабинета.</w:t>
      </w:r>
    </w:p>
    <w:p w14:paraId="7A51D67E" w14:textId="77777777" w:rsidR="007A6A5A" w:rsidRPr="00C30CE7" w:rsidRDefault="00027AAC" w:rsidP="007A6A5A">
      <w:pPr>
        <w:pStyle w:val="a"/>
        <w:numPr>
          <w:ilvl w:val="0"/>
          <w:numId w:val="0"/>
        </w:numPr>
        <w:ind w:firstLine="709"/>
        <w:rPr>
          <w:color w:val="auto"/>
        </w:rPr>
      </w:pPr>
      <w:r>
        <w:rPr>
          <w:color w:val="auto"/>
        </w:rPr>
        <w:t>3</w:t>
      </w:r>
      <w:r w:rsidR="007A6A5A" w:rsidRPr="00C30CE7">
        <w:rPr>
          <w:color w:val="auto"/>
        </w:rPr>
        <w:t xml:space="preserve">) </w:t>
      </w:r>
      <w:r w:rsidR="00F02197" w:rsidRPr="00C30CE7">
        <w:rPr>
          <w:color w:val="auto"/>
        </w:rPr>
        <w:t xml:space="preserve">Иметь </w:t>
      </w:r>
      <w:r w:rsidR="007A6A5A" w:rsidRPr="00C30CE7">
        <w:rPr>
          <w:color w:val="auto"/>
        </w:rPr>
        <w:t>сопряженн</w:t>
      </w:r>
      <w:r w:rsidR="00F02197" w:rsidRPr="00C30CE7">
        <w:rPr>
          <w:color w:val="auto"/>
        </w:rPr>
        <w:t>ые</w:t>
      </w:r>
      <w:r w:rsidR="007A6A5A" w:rsidRPr="00C30CE7">
        <w:rPr>
          <w:color w:val="auto"/>
        </w:rPr>
        <w:t xml:space="preserve"> с контрольно-кассовой техникой средств</w:t>
      </w:r>
      <w:r w:rsidR="00F02197" w:rsidRPr="00C30CE7">
        <w:rPr>
          <w:color w:val="auto"/>
        </w:rPr>
        <w:t>а</w:t>
      </w:r>
      <w:r w:rsidR="007A6A5A" w:rsidRPr="00C30CE7">
        <w:rPr>
          <w:color w:val="auto"/>
        </w:rPr>
        <w:t xml:space="preserve"> сканирования и распознавания средств идентификации.</w:t>
      </w:r>
    </w:p>
    <w:p w14:paraId="309EA18D" w14:textId="183B03E7" w:rsidR="00CE6571" w:rsidRPr="004F52C9" w:rsidRDefault="00027AAC" w:rsidP="00CE6571">
      <w:pPr>
        <w:pStyle w:val="a"/>
        <w:numPr>
          <w:ilvl w:val="0"/>
          <w:numId w:val="0"/>
        </w:numPr>
        <w:ind w:firstLine="709"/>
        <w:rPr>
          <w:color w:val="auto"/>
        </w:rPr>
      </w:pPr>
      <w:r>
        <w:rPr>
          <w:color w:val="auto"/>
        </w:rPr>
        <w:lastRenderedPageBreak/>
        <w:t>4</w:t>
      </w:r>
      <w:r w:rsidR="007A6A5A" w:rsidRPr="00C30CE7">
        <w:rPr>
          <w:color w:val="auto"/>
        </w:rPr>
        <w:t xml:space="preserve">) </w:t>
      </w:r>
      <w:r w:rsidR="00F02197" w:rsidRPr="00C30CE7">
        <w:rPr>
          <w:color w:val="auto"/>
        </w:rPr>
        <w:t xml:space="preserve">Заключить </w:t>
      </w:r>
      <w:r w:rsidR="007A6A5A" w:rsidRPr="00C30CE7">
        <w:rPr>
          <w:color w:val="auto"/>
        </w:rPr>
        <w:t xml:space="preserve">договор с оператором фискальных данных о передаче </w:t>
      </w:r>
      <w:r w:rsidR="003C1222">
        <w:rPr>
          <w:color w:val="auto"/>
        </w:rPr>
        <w:t>сведений о выводе из оборота табачной продукции</w:t>
      </w:r>
      <w:r w:rsidR="007A6A5A" w:rsidRPr="00C30CE7">
        <w:rPr>
          <w:color w:val="auto"/>
        </w:rPr>
        <w:t>, касающихся маркированной средствами идентификации табачной продукции</w:t>
      </w:r>
      <w:r w:rsidR="003C1222">
        <w:rPr>
          <w:color w:val="auto"/>
        </w:rPr>
        <w:t>,</w:t>
      </w:r>
      <w:r w:rsidR="001A7781">
        <w:rPr>
          <w:color w:val="auto"/>
        </w:rPr>
        <w:t xml:space="preserve"> </w:t>
      </w:r>
      <w:r w:rsidR="00CE6571">
        <w:rPr>
          <w:color w:val="auto"/>
        </w:rPr>
        <w:t>в</w:t>
      </w:r>
      <w:r w:rsidR="00CE6571" w:rsidRPr="00C30CE7">
        <w:rPr>
          <w:color w:val="auto"/>
        </w:rPr>
        <w:t xml:space="preserve"> </w:t>
      </w:r>
      <w:r w:rsidR="007A6A5A" w:rsidRPr="00C30CE7">
        <w:rPr>
          <w:color w:val="auto"/>
        </w:rPr>
        <w:t>ИС МОТП.</w:t>
      </w:r>
      <w:ins w:id="778" w:author="Никольский Сергей" w:date="2018-03-26T17:32:00Z">
        <w:r w:rsidR="008D67EE">
          <w:rPr>
            <w:color w:val="auto"/>
          </w:rPr>
          <w:t xml:space="preserve"> </w:t>
        </w:r>
      </w:ins>
    </w:p>
    <w:p w14:paraId="50A868C7" w14:textId="2455135E" w:rsidR="008263CB" w:rsidRPr="00C30CE7" w:rsidRDefault="008263CB" w:rsidP="003C1222">
      <w:pPr>
        <w:spacing w:after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sectPr w:rsidR="008263CB" w:rsidRPr="00C30CE7" w:rsidSect="00F66F8B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276" w:right="851" w:bottom="1134" w:left="1134" w:header="0" w:footer="982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3" w:author="Витров Ян" w:date="2018-04-22T17:53:00Z" w:initials="ВЯ">
    <w:p w14:paraId="6B5ED62D" w14:textId="052A7644" w:rsidR="00E35116" w:rsidRPr="00E35116" w:rsidRDefault="00E35116">
      <w:pPr>
        <w:pStyle w:val="af1"/>
      </w:pPr>
      <w:r>
        <w:rPr>
          <w:rStyle w:val="af0"/>
        </w:rPr>
        <w:annotationRef/>
      </w:r>
      <w:r>
        <w:t xml:space="preserve">Также нужно добавить </w:t>
      </w:r>
      <w:r>
        <w:rPr>
          <w:lang w:val="en-US"/>
        </w:rPr>
        <w:t>AI</w:t>
      </w:r>
      <w:r>
        <w:t xml:space="preserve">=92 - </w:t>
      </w:r>
      <w:proofErr w:type="spellStart"/>
      <w:r>
        <w:t>идентифиактор</w:t>
      </w:r>
      <w:proofErr w:type="spellEnd"/>
      <w:r>
        <w:t xml:space="preserve"> ключа проверки (4 символа)</w:t>
      </w:r>
      <w:r w:rsidRPr="00E35116">
        <w:t xml:space="preserve"> </w:t>
      </w:r>
    </w:p>
  </w:comment>
  <w:comment w:id="110" w:author="Витров Ян" w:date="2018-04-23T21:46:00Z" w:initials="ВЯ">
    <w:p w14:paraId="78135A8E" w14:textId="77777777" w:rsidR="00C71BFB" w:rsidRPr="00E35116" w:rsidRDefault="00C71BFB" w:rsidP="00C71BFB">
      <w:pPr>
        <w:pStyle w:val="af1"/>
      </w:pPr>
      <w:r>
        <w:rPr>
          <w:rStyle w:val="af0"/>
        </w:rPr>
        <w:annotationRef/>
      </w:r>
      <w:r>
        <w:t xml:space="preserve">Также нужно добавить </w:t>
      </w:r>
      <w:r>
        <w:rPr>
          <w:lang w:val="en-US"/>
        </w:rPr>
        <w:t>AI</w:t>
      </w:r>
      <w:r>
        <w:t xml:space="preserve">=92 - </w:t>
      </w:r>
      <w:proofErr w:type="spellStart"/>
      <w:r>
        <w:t>идентифиактор</w:t>
      </w:r>
      <w:proofErr w:type="spellEnd"/>
      <w:r>
        <w:t xml:space="preserve"> ключа проверки (4 символа)</w:t>
      </w:r>
      <w:r w:rsidRPr="00E35116">
        <w:t xml:space="preserve"> </w:t>
      </w:r>
    </w:p>
  </w:comment>
  <w:comment w:id="118" w:author="Витров Ян" w:date="2018-04-22T17:54:00Z" w:initials="ВЯ">
    <w:p w14:paraId="6E27225B" w14:textId="4797D7C6" w:rsidR="00E35116" w:rsidRPr="00E35116" w:rsidRDefault="00E35116" w:rsidP="00E35116">
      <w:pPr>
        <w:pStyle w:val="af1"/>
      </w:pPr>
      <w:r>
        <w:rPr>
          <w:rStyle w:val="af0"/>
        </w:rPr>
        <w:annotationRef/>
      </w:r>
      <w:r>
        <w:t xml:space="preserve">Также нужно добавить </w:t>
      </w:r>
      <w:r>
        <w:rPr>
          <w:lang w:val="en-US"/>
        </w:rPr>
        <w:t>AI</w:t>
      </w:r>
      <w:r>
        <w:t xml:space="preserve">=91 - </w:t>
      </w:r>
      <w:proofErr w:type="spellStart"/>
      <w:r>
        <w:t>идентифиактор</w:t>
      </w:r>
      <w:proofErr w:type="spellEnd"/>
      <w:r>
        <w:t xml:space="preserve"> ключа проверки (4 символа)</w:t>
      </w:r>
      <w:r w:rsidRPr="00E35116">
        <w:t xml:space="preserve"> </w:t>
      </w:r>
    </w:p>
    <w:p w14:paraId="4AA84A2D" w14:textId="3532850D" w:rsidR="00E35116" w:rsidRDefault="00E35116">
      <w:pPr>
        <w:pStyle w:val="af1"/>
      </w:pPr>
    </w:p>
  </w:comment>
  <w:comment w:id="282" w:author="Витров Ян" w:date="2018-04-22T17:56:00Z" w:initials="ВЯ">
    <w:p w14:paraId="4907B2AB" w14:textId="18C9ED6C" w:rsidR="00E35116" w:rsidRDefault="00E35116">
      <w:pPr>
        <w:pStyle w:val="af1"/>
      </w:pPr>
      <w:r>
        <w:rPr>
          <w:rStyle w:val="af0"/>
        </w:rPr>
        <w:annotationRef/>
      </w:r>
      <w:r>
        <w:t>Скобки решили убрать</w:t>
      </w:r>
    </w:p>
  </w:comment>
  <w:comment w:id="292" w:author="Витров Ян" w:date="2018-04-22T17:59:00Z" w:initials="ВЯ">
    <w:p w14:paraId="3E92984C" w14:textId="04C27516" w:rsidR="006E252C" w:rsidRDefault="006E252C">
      <w:pPr>
        <w:pStyle w:val="af1"/>
      </w:pPr>
      <w:r>
        <w:rPr>
          <w:rStyle w:val="af0"/>
        </w:rPr>
        <w:annotationRef/>
      </w:r>
      <w:r>
        <w:t xml:space="preserve">Также нужно добавить данные о </w:t>
      </w:r>
      <w:proofErr w:type="spellStart"/>
      <w:r>
        <w:t>проивзодственных</w:t>
      </w:r>
      <w:proofErr w:type="spellEnd"/>
      <w:r>
        <w:t xml:space="preserve"> </w:t>
      </w:r>
      <w:proofErr w:type="spellStart"/>
      <w:r>
        <w:t>лииниях</w:t>
      </w:r>
      <w:proofErr w:type="spellEnd"/>
      <w:r>
        <w:t>, на которых осуществляется маркировка.</w:t>
      </w:r>
    </w:p>
  </w:comment>
  <w:comment w:id="435" w:author="Витров Ян" w:date="2018-04-22T18:07:00Z" w:initials="ВЯ">
    <w:p w14:paraId="28181D17" w14:textId="28C57615" w:rsidR="00BC7438" w:rsidRDefault="00BC7438">
      <w:pPr>
        <w:pStyle w:val="af1"/>
      </w:pPr>
      <w:r>
        <w:rPr>
          <w:rStyle w:val="af0"/>
        </w:rPr>
        <w:annotationRef/>
      </w:r>
      <w:r>
        <w:t>На мой взгляд, этого делать нельзя.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B5ED62D" w15:done="0"/>
  <w15:commentEx w15:paraId="78135A8E" w15:done="0"/>
  <w15:commentEx w15:paraId="4AA84A2D" w15:done="0"/>
  <w15:commentEx w15:paraId="4907B2AB" w15:done="0"/>
  <w15:commentEx w15:paraId="3E92984C" w15:done="0"/>
  <w15:commentEx w15:paraId="28181D1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B5ED62D" w16cid:durableId="1E874A8B"/>
  <w16cid:commentId w16cid:paraId="78135A8E" w16cid:durableId="1E8979E3"/>
  <w16cid:commentId w16cid:paraId="4AA84A2D" w16cid:durableId="1E874AC1"/>
  <w16cid:commentId w16cid:paraId="4907B2AB" w16cid:durableId="1E874B66"/>
  <w16cid:commentId w16cid:paraId="3E92984C" w16cid:durableId="1E874BFA"/>
  <w16cid:commentId w16cid:paraId="28181D17" w16cid:durableId="1E874DF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F6A2A" w14:textId="77777777" w:rsidR="002F3EA6" w:rsidRDefault="002F3EA6">
      <w:pPr>
        <w:spacing w:after="0" w:line="240" w:lineRule="auto"/>
      </w:pPr>
      <w:r>
        <w:separator/>
      </w:r>
    </w:p>
  </w:endnote>
  <w:endnote w:type="continuationSeparator" w:id="0">
    <w:p w14:paraId="42F5BE57" w14:textId="77777777" w:rsidR="002F3EA6" w:rsidRDefault="002F3EA6">
      <w:pPr>
        <w:spacing w:after="0" w:line="240" w:lineRule="auto"/>
      </w:pPr>
      <w:r>
        <w:continuationSeparator/>
      </w:r>
    </w:p>
  </w:endnote>
  <w:endnote w:type="continuationNotice" w:id="1">
    <w:p w14:paraId="0E38C309" w14:textId="77777777" w:rsidR="002F3EA6" w:rsidRDefault="002F3E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07"/>
      <w:gridCol w:w="3307"/>
      <w:gridCol w:w="3307"/>
    </w:tblGrid>
    <w:tr w:rsidR="2363412C" w14:paraId="77D26310" w14:textId="77777777" w:rsidTr="2363412C">
      <w:tc>
        <w:tcPr>
          <w:tcW w:w="3307" w:type="dxa"/>
        </w:tcPr>
        <w:p w14:paraId="5E8669C4" w14:textId="2FEF116B" w:rsidR="2363412C" w:rsidRDefault="2363412C" w:rsidP="00CD5BF2">
          <w:pPr>
            <w:pStyle w:val="a8"/>
            <w:ind w:left="-115"/>
          </w:pPr>
        </w:p>
      </w:tc>
      <w:tc>
        <w:tcPr>
          <w:tcW w:w="3307" w:type="dxa"/>
        </w:tcPr>
        <w:p w14:paraId="2CC51C25" w14:textId="3B37583F" w:rsidR="2363412C" w:rsidRDefault="2363412C" w:rsidP="00CD5BF2">
          <w:pPr>
            <w:pStyle w:val="a8"/>
            <w:jc w:val="center"/>
          </w:pPr>
        </w:p>
      </w:tc>
      <w:tc>
        <w:tcPr>
          <w:tcW w:w="3307" w:type="dxa"/>
        </w:tcPr>
        <w:p w14:paraId="6F534C6E" w14:textId="405FC65F" w:rsidR="2363412C" w:rsidRDefault="2363412C" w:rsidP="00CD5BF2">
          <w:pPr>
            <w:pStyle w:val="a8"/>
            <w:ind w:right="-115"/>
            <w:jc w:val="right"/>
          </w:pPr>
        </w:p>
      </w:tc>
    </w:tr>
  </w:tbl>
  <w:p w14:paraId="047459A8" w14:textId="4E183196" w:rsidR="00A93353" w:rsidRDefault="00A9335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07"/>
      <w:gridCol w:w="3307"/>
      <w:gridCol w:w="3307"/>
    </w:tblGrid>
    <w:tr w:rsidR="2363412C" w14:paraId="2D5E4C3D" w14:textId="77777777" w:rsidTr="2363412C">
      <w:tc>
        <w:tcPr>
          <w:tcW w:w="3307" w:type="dxa"/>
        </w:tcPr>
        <w:p w14:paraId="0B86610C" w14:textId="43C1F468" w:rsidR="2363412C" w:rsidRDefault="2363412C" w:rsidP="00566CFC">
          <w:pPr>
            <w:pStyle w:val="a8"/>
            <w:ind w:left="-115"/>
          </w:pPr>
        </w:p>
      </w:tc>
      <w:tc>
        <w:tcPr>
          <w:tcW w:w="3307" w:type="dxa"/>
        </w:tcPr>
        <w:p w14:paraId="46407357" w14:textId="15859DD7" w:rsidR="2363412C" w:rsidRDefault="2363412C" w:rsidP="00566CFC">
          <w:pPr>
            <w:pStyle w:val="a8"/>
            <w:jc w:val="center"/>
          </w:pPr>
        </w:p>
      </w:tc>
      <w:tc>
        <w:tcPr>
          <w:tcW w:w="3307" w:type="dxa"/>
        </w:tcPr>
        <w:p w14:paraId="536E6263" w14:textId="3AFBCCC4" w:rsidR="2363412C" w:rsidRDefault="2363412C" w:rsidP="00566CFC">
          <w:pPr>
            <w:pStyle w:val="a8"/>
            <w:ind w:right="-115"/>
            <w:jc w:val="right"/>
          </w:pPr>
        </w:p>
      </w:tc>
    </w:tr>
  </w:tbl>
  <w:p w14:paraId="406E92C0" w14:textId="0883FC47" w:rsidR="00A93353" w:rsidRDefault="00A9335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4B699" w14:textId="77777777" w:rsidR="002F3EA6" w:rsidRDefault="002F3EA6">
      <w:pPr>
        <w:spacing w:after="0" w:line="240" w:lineRule="auto"/>
      </w:pPr>
      <w:r>
        <w:separator/>
      </w:r>
    </w:p>
  </w:footnote>
  <w:footnote w:type="continuationSeparator" w:id="0">
    <w:p w14:paraId="1A897A72" w14:textId="77777777" w:rsidR="002F3EA6" w:rsidRDefault="002F3EA6">
      <w:pPr>
        <w:spacing w:after="0" w:line="240" w:lineRule="auto"/>
      </w:pPr>
      <w:r>
        <w:continuationSeparator/>
      </w:r>
    </w:p>
  </w:footnote>
  <w:footnote w:type="continuationNotice" w:id="1">
    <w:p w14:paraId="3C266954" w14:textId="77777777" w:rsidR="002F3EA6" w:rsidRDefault="002F3EA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A5043" w14:textId="1FBA56EE" w:rsidR="00D15F21" w:rsidRDefault="00D15F21">
    <w:pPr>
      <w:tabs>
        <w:tab w:val="center" w:pos="4677"/>
        <w:tab w:val="right" w:pos="9355"/>
      </w:tabs>
      <w:spacing w:before="568" w:after="0" w:line="240" w:lineRule="auto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A86BFA">
      <w:rPr>
        <w:rFonts w:ascii="Times New Roman" w:eastAsia="Times New Roman" w:hAnsi="Times New Roman" w:cs="Times New Roman"/>
        <w:noProof/>
        <w:sz w:val="28"/>
        <w:szCs w:val="28"/>
      </w:rPr>
      <w:t>33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07"/>
      <w:gridCol w:w="3307"/>
      <w:gridCol w:w="3307"/>
    </w:tblGrid>
    <w:tr w:rsidR="2363412C" w14:paraId="709CFAB2" w14:textId="77777777" w:rsidTr="2363412C">
      <w:tc>
        <w:tcPr>
          <w:tcW w:w="3307" w:type="dxa"/>
        </w:tcPr>
        <w:p w14:paraId="6C82D710" w14:textId="1EE77738" w:rsidR="2363412C" w:rsidRDefault="2363412C" w:rsidP="004522A1">
          <w:pPr>
            <w:pStyle w:val="a8"/>
            <w:ind w:left="-115"/>
          </w:pPr>
        </w:p>
      </w:tc>
      <w:tc>
        <w:tcPr>
          <w:tcW w:w="3307" w:type="dxa"/>
        </w:tcPr>
        <w:p w14:paraId="5D874FD8" w14:textId="08256A6D" w:rsidR="2363412C" w:rsidRDefault="2363412C" w:rsidP="004522A1">
          <w:pPr>
            <w:pStyle w:val="a8"/>
            <w:jc w:val="center"/>
          </w:pPr>
        </w:p>
      </w:tc>
      <w:tc>
        <w:tcPr>
          <w:tcW w:w="3307" w:type="dxa"/>
        </w:tcPr>
        <w:p w14:paraId="17CD4317" w14:textId="7B6FF72D" w:rsidR="2363412C" w:rsidRDefault="2363412C" w:rsidP="004522A1">
          <w:pPr>
            <w:pStyle w:val="a8"/>
            <w:ind w:right="-115"/>
            <w:jc w:val="right"/>
          </w:pPr>
        </w:p>
      </w:tc>
    </w:tr>
  </w:tbl>
  <w:p w14:paraId="0FCB5F47" w14:textId="0DA15B69" w:rsidR="00A93353" w:rsidRDefault="00A9335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0DDE"/>
    <w:multiLevelType w:val="multilevel"/>
    <w:tmpl w:val="615EB96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8B11286"/>
    <w:multiLevelType w:val="hybridMultilevel"/>
    <w:tmpl w:val="0E983A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A5B53"/>
    <w:multiLevelType w:val="hybridMultilevel"/>
    <w:tmpl w:val="E8605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D1199"/>
    <w:multiLevelType w:val="hybridMultilevel"/>
    <w:tmpl w:val="B1F22DB0"/>
    <w:lvl w:ilvl="0" w:tplc="77C07AD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AE6F13"/>
    <w:multiLevelType w:val="hybridMultilevel"/>
    <w:tmpl w:val="0A48EA7E"/>
    <w:lvl w:ilvl="0" w:tplc="77C07AD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6074462"/>
    <w:multiLevelType w:val="multilevel"/>
    <w:tmpl w:val="44D86A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21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479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1211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2628D"/>
    <w:multiLevelType w:val="hybridMultilevel"/>
    <w:tmpl w:val="FCD04D12"/>
    <w:lvl w:ilvl="0" w:tplc="77C07AD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972F8"/>
    <w:multiLevelType w:val="hybridMultilevel"/>
    <w:tmpl w:val="CB9CCA50"/>
    <w:lvl w:ilvl="0" w:tplc="77C07AD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421431"/>
    <w:multiLevelType w:val="hybridMultilevel"/>
    <w:tmpl w:val="05A61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433258"/>
    <w:multiLevelType w:val="hybridMultilevel"/>
    <w:tmpl w:val="1F0A0A10"/>
    <w:lvl w:ilvl="0" w:tplc="77C07AD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A55A0D"/>
    <w:multiLevelType w:val="hybridMultilevel"/>
    <w:tmpl w:val="D56AF39C"/>
    <w:lvl w:ilvl="0" w:tplc="77C07AD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756788"/>
    <w:multiLevelType w:val="hybridMultilevel"/>
    <w:tmpl w:val="ED383236"/>
    <w:lvl w:ilvl="0" w:tplc="77C07AD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A86134"/>
    <w:multiLevelType w:val="multilevel"/>
    <w:tmpl w:val="966408C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39121E81"/>
    <w:multiLevelType w:val="multilevel"/>
    <w:tmpl w:val="C2E461A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3B352FA9"/>
    <w:multiLevelType w:val="hybridMultilevel"/>
    <w:tmpl w:val="3D7046E6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5" w15:restartNumberingAfterBreak="0">
    <w:nsid w:val="3EF915BE"/>
    <w:multiLevelType w:val="multilevel"/>
    <w:tmpl w:val="8DAA3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0B514D7"/>
    <w:multiLevelType w:val="multilevel"/>
    <w:tmpl w:val="61624F36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decimal"/>
      <w:lvlText w:val="%2)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17" w15:restartNumberingAfterBreak="0">
    <w:nsid w:val="4558108C"/>
    <w:multiLevelType w:val="hybridMultilevel"/>
    <w:tmpl w:val="ED383236"/>
    <w:lvl w:ilvl="0" w:tplc="77C07AD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AE92346"/>
    <w:multiLevelType w:val="hybridMultilevel"/>
    <w:tmpl w:val="D53E4E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5A791F"/>
    <w:multiLevelType w:val="hybridMultilevel"/>
    <w:tmpl w:val="775C9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162D88"/>
    <w:multiLevelType w:val="hybridMultilevel"/>
    <w:tmpl w:val="1A0CB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537E61"/>
    <w:multiLevelType w:val="hybridMultilevel"/>
    <w:tmpl w:val="AB7C6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8A20DC"/>
    <w:multiLevelType w:val="hybridMultilevel"/>
    <w:tmpl w:val="DF22B4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F105AF"/>
    <w:multiLevelType w:val="hybridMultilevel"/>
    <w:tmpl w:val="62827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C07AD8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302B0"/>
    <w:multiLevelType w:val="hybridMultilevel"/>
    <w:tmpl w:val="98D8364C"/>
    <w:lvl w:ilvl="0" w:tplc="77C07AD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8546067"/>
    <w:multiLevelType w:val="hybridMultilevel"/>
    <w:tmpl w:val="775C9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82335A"/>
    <w:multiLevelType w:val="multilevel"/>
    <w:tmpl w:val="EB3026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479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EB22C9"/>
    <w:multiLevelType w:val="hybridMultilevel"/>
    <w:tmpl w:val="B1F22DB0"/>
    <w:lvl w:ilvl="0" w:tplc="77C07AD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0A44936"/>
    <w:multiLevelType w:val="multilevel"/>
    <w:tmpl w:val="9C003A68"/>
    <w:lvl w:ilvl="0">
      <w:start w:val="1"/>
      <w:numFmt w:val="russianLower"/>
      <w:lvlText w:val="%1)"/>
      <w:lvlJc w:val="left"/>
      <w:pPr>
        <w:ind w:left="1440" w:hanging="360"/>
      </w:pPr>
      <w:rPr>
        <w:rFonts w:hint="default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9" w15:restartNumberingAfterBreak="0">
    <w:nsid w:val="64124F25"/>
    <w:multiLevelType w:val="multilevel"/>
    <w:tmpl w:val="E4309AE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0" w15:restartNumberingAfterBreak="0">
    <w:nsid w:val="65DB3F00"/>
    <w:multiLevelType w:val="hybridMultilevel"/>
    <w:tmpl w:val="C4DA637C"/>
    <w:lvl w:ilvl="0" w:tplc="EEC46E7A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EF44556"/>
    <w:multiLevelType w:val="multilevel"/>
    <w:tmpl w:val="6316A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7AE619CD"/>
    <w:multiLevelType w:val="hybridMultilevel"/>
    <w:tmpl w:val="04406C42"/>
    <w:lvl w:ilvl="0" w:tplc="8E62C30A">
      <w:start w:val="1"/>
      <w:numFmt w:val="decimal"/>
      <w:pStyle w:val="a"/>
      <w:lvlText w:val="%1."/>
      <w:lvlJc w:val="left"/>
      <w:pPr>
        <w:ind w:left="1069" w:hanging="360"/>
      </w:pPr>
      <w:rPr>
        <w:b w:val="0"/>
      </w:r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BCD2C60"/>
    <w:multiLevelType w:val="hybridMultilevel"/>
    <w:tmpl w:val="2FB0E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6"/>
  </w:num>
  <w:num w:numId="3">
    <w:abstractNumId w:val="32"/>
  </w:num>
  <w:num w:numId="4">
    <w:abstractNumId w:val="32"/>
    <w:lvlOverride w:ilvl="0">
      <w:startOverride w:val="1"/>
    </w:lvlOverride>
  </w:num>
  <w:num w:numId="5">
    <w:abstractNumId w:val="14"/>
  </w:num>
  <w:num w:numId="6">
    <w:abstractNumId w:val="32"/>
    <w:lvlOverride w:ilvl="0">
      <w:startOverride w:val="1"/>
    </w:lvlOverride>
  </w:num>
  <w:num w:numId="7">
    <w:abstractNumId w:val="5"/>
  </w:num>
  <w:num w:numId="8">
    <w:abstractNumId w:val="18"/>
  </w:num>
  <w:num w:numId="9">
    <w:abstractNumId w:val="30"/>
  </w:num>
  <w:num w:numId="10">
    <w:abstractNumId w:val="10"/>
  </w:num>
  <w:num w:numId="11">
    <w:abstractNumId w:val="3"/>
  </w:num>
  <w:num w:numId="12">
    <w:abstractNumId w:val="24"/>
  </w:num>
  <w:num w:numId="13">
    <w:abstractNumId w:val="9"/>
  </w:num>
  <w:num w:numId="14">
    <w:abstractNumId w:val="6"/>
  </w:num>
  <w:num w:numId="15">
    <w:abstractNumId w:val="4"/>
  </w:num>
  <w:num w:numId="16">
    <w:abstractNumId w:val="17"/>
  </w:num>
  <w:num w:numId="17">
    <w:abstractNumId w:val="11"/>
  </w:num>
  <w:num w:numId="18">
    <w:abstractNumId w:val="7"/>
  </w:num>
  <w:num w:numId="19">
    <w:abstractNumId w:val="12"/>
  </w:num>
  <w:num w:numId="20">
    <w:abstractNumId w:val="0"/>
  </w:num>
  <w:num w:numId="21">
    <w:abstractNumId w:val="13"/>
  </w:num>
  <w:num w:numId="22">
    <w:abstractNumId w:val="29"/>
  </w:num>
  <w:num w:numId="23">
    <w:abstractNumId w:val="28"/>
  </w:num>
  <w:num w:numId="24">
    <w:abstractNumId w:val="23"/>
  </w:num>
  <w:num w:numId="25">
    <w:abstractNumId w:val="27"/>
  </w:num>
  <w:num w:numId="26">
    <w:abstractNumId w:val="22"/>
  </w:num>
  <w:num w:numId="27">
    <w:abstractNumId w:val="15"/>
  </w:num>
  <w:num w:numId="28">
    <w:abstractNumId w:val="20"/>
  </w:num>
  <w:num w:numId="29">
    <w:abstractNumId w:val="31"/>
  </w:num>
  <w:num w:numId="30">
    <w:abstractNumId w:val="32"/>
  </w:num>
  <w:num w:numId="31">
    <w:abstractNumId w:val="32"/>
  </w:num>
  <w:num w:numId="32">
    <w:abstractNumId w:val="33"/>
  </w:num>
  <w:num w:numId="33">
    <w:abstractNumId w:val="32"/>
  </w:num>
  <w:num w:numId="34">
    <w:abstractNumId w:val="21"/>
  </w:num>
  <w:num w:numId="35">
    <w:abstractNumId w:val="25"/>
  </w:num>
  <w:num w:numId="36">
    <w:abstractNumId w:val="19"/>
  </w:num>
  <w:num w:numId="37">
    <w:abstractNumId w:val="1"/>
  </w:num>
  <w:num w:numId="38">
    <w:abstractNumId w:val="2"/>
  </w:num>
  <w:num w:numId="39">
    <w:abstractNumId w:val="8"/>
  </w:num>
  <w:num w:numId="40">
    <w:abstractNumId w:val="32"/>
  </w:num>
  <w:num w:numId="41">
    <w:abstractNumId w:val="32"/>
  </w:num>
  <w:num w:numId="42">
    <w:abstractNumId w:val="32"/>
  </w:num>
  <w:num w:numId="43">
    <w:abstractNumId w:val="32"/>
  </w:num>
  <w:num w:numId="44">
    <w:abstractNumId w:val="32"/>
  </w:num>
  <w:num w:numId="45">
    <w:abstractNumId w:val="32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Никольский Сергей">
    <w15:presenceInfo w15:providerId="AD" w15:userId="S-1-5-21-3394156548-711055035-1093058372-1003"/>
  </w15:person>
  <w15:person w15:author="Витров Ян">
    <w15:presenceInfo w15:providerId="Windows Live" w15:userId="ddc0b217-9758-4876-93d7-a140acd924b7"/>
  </w15:person>
  <w15:person w15:author="Александр Кривоносов">
    <w15:presenceInfo w15:providerId="None" w15:userId="Александр Кривонос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hideSpellingErrors/>
  <w:hideGrammaticalErrors/>
  <w:proofState w:spelling="clean" w:grammar="clean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0F7"/>
    <w:rsid w:val="0000143F"/>
    <w:rsid w:val="00001AD8"/>
    <w:rsid w:val="00001BD1"/>
    <w:rsid w:val="00001C90"/>
    <w:rsid w:val="00002324"/>
    <w:rsid w:val="00002DE0"/>
    <w:rsid w:val="00003C8C"/>
    <w:rsid w:val="00004E8C"/>
    <w:rsid w:val="0000750E"/>
    <w:rsid w:val="000076FB"/>
    <w:rsid w:val="00012245"/>
    <w:rsid w:val="00012514"/>
    <w:rsid w:val="000132FE"/>
    <w:rsid w:val="000166A7"/>
    <w:rsid w:val="00016F22"/>
    <w:rsid w:val="00017A94"/>
    <w:rsid w:val="00023E9E"/>
    <w:rsid w:val="00027AAC"/>
    <w:rsid w:val="00027B74"/>
    <w:rsid w:val="00027E69"/>
    <w:rsid w:val="0003079E"/>
    <w:rsid w:val="000321DD"/>
    <w:rsid w:val="00034A4D"/>
    <w:rsid w:val="00036A0E"/>
    <w:rsid w:val="00037441"/>
    <w:rsid w:val="00037928"/>
    <w:rsid w:val="000405C3"/>
    <w:rsid w:val="00042AC4"/>
    <w:rsid w:val="000435EB"/>
    <w:rsid w:val="00044AB0"/>
    <w:rsid w:val="00044E10"/>
    <w:rsid w:val="00046D3B"/>
    <w:rsid w:val="00046EB6"/>
    <w:rsid w:val="00047BE0"/>
    <w:rsid w:val="0005028F"/>
    <w:rsid w:val="00053285"/>
    <w:rsid w:val="000534F9"/>
    <w:rsid w:val="00053F2D"/>
    <w:rsid w:val="0005511B"/>
    <w:rsid w:val="0005574B"/>
    <w:rsid w:val="00057276"/>
    <w:rsid w:val="000637C5"/>
    <w:rsid w:val="0006392E"/>
    <w:rsid w:val="000653D7"/>
    <w:rsid w:val="000677B5"/>
    <w:rsid w:val="00070484"/>
    <w:rsid w:val="000715ED"/>
    <w:rsid w:val="000717C1"/>
    <w:rsid w:val="0007263F"/>
    <w:rsid w:val="00074213"/>
    <w:rsid w:val="000744A2"/>
    <w:rsid w:val="00074D82"/>
    <w:rsid w:val="00075E8D"/>
    <w:rsid w:val="00075FA6"/>
    <w:rsid w:val="00076ECA"/>
    <w:rsid w:val="000779E8"/>
    <w:rsid w:val="000816DE"/>
    <w:rsid w:val="00082D7C"/>
    <w:rsid w:val="00083261"/>
    <w:rsid w:val="0008373D"/>
    <w:rsid w:val="000838F8"/>
    <w:rsid w:val="000846FF"/>
    <w:rsid w:val="00084C18"/>
    <w:rsid w:val="00087BBD"/>
    <w:rsid w:val="000914F2"/>
    <w:rsid w:val="00091860"/>
    <w:rsid w:val="00094024"/>
    <w:rsid w:val="000947B5"/>
    <w:rsid w:val="000A2AC9"/>
    <w:rsid w:val="000A463A"/>
    <w:rsid w:val="000A5B73"/>
    <w:rsid w:val="000A6ED5"/>
    <w:rsid w:val="000A717C"/>
    <w:rsid w:val="000A7947"/>
    <w:rsid w:val="000B0C54"/>
    <w:rsid w:val="000B3B5F"/>
    <w:rsid w:val="000B3C6A"/>
    <w:rsid w:val="000B48ED"/>
    <w:rsid w:val="000B6B75"/>
    <w:rsid w:val="000B7956"/>
    <w:rsid w:val="000B7AE1"/>
    <w:rsid w:val="000C3E23"/>
    <w:rsid w:val="000C4065"/>
    <w:rsid w:val="000C516E"/>
    <w:rsid w:val="000C55AC"/>
    <w:rsid w:val="000C5CA3"/>
    <w:rsid w:val="000C7CE2"/>
    <w:rsid w:val="000D03A3"/>
    <w:rsid w:val="000D222F"/>
    <w:rsid w:val="000D318A"/>
    <w:rsid w:val="000D4F6C"/>
    <w:rsid w:val="000D6718"/>
    <w:rsid w:val="000E1785"/>
    <w:rsid w:val="000E3E82"/>
    <w:rsid w:val="000E6FB7"/>
    <w:rsid w:val="000F0675"/>
    <w:rsid w:val="000F43F1"/>
    <w:rsid w:val="000F7478"/>
    <w:rsid w:val="000F7DA9"/>
    <w:rsid w:val="0010174B"/>
    <w:rsid w:val="00104600"/>
    <w:rsid w:val="001068F8"/>
    <w:rsid w:val="00110375"/>
    <w:rsid w:val="00112616"/>
    <w:rsid w:val="00114545"/>
    <w:rsid w:val="00116054"/>
    <w:rsid w:val="001207BA"/>
    <w:rsid w:val="0012360C"/>
    <w:rsid w:val="00125276"/>
    <w:rsid w:val="001269F2"/>
    <w:rsid w:val="001270CA"/>
    <w:rsid w:val="00130872"/>
    <w:rsid w:val="00131BE4"/>
    <w:rsid w:val="0013336A"/>
    <w:rsid w:val="0013427D"/>
    <w:rsid w:val="00134F59"/>
    <w:rsid w:val="001417CA"/>
    <w:rsid w:val="0014302D"/>
    <w:rsid w:val="00143CEC"/>
    <w:rsid w:val="001440F5"/>
    <w:rsid w:val="00150670"/>
    <w:rsid w:val="001544FB"/>
    <w:rsid w:val="00154676"/>
    <w:rsid w:val="00154813"/>
    <w:rsid w:val="00154D14"/>
    <w:rsid w:val="00154F89"/>
    <w:rsid w:val="00155BD1"/>
    <w:rsid w:val="00157E28"/>
    <w:rsid w:val="00160584"/>
    <w:rsid w:val="001606C1"/>
    <w:rsid w:val="0016341C"/>
    <w:rsid w:val="00164B35"/>
    <w:rsid w:val="00164CF6"/>
    <w:rsid w:val="00164E9F"/>
    <w:rsid w:val="001663EB"/>
    <w:rsid w:val="00167120"/>
    <w:rsid w:val="00170395"/>
    <w:rsid w:val="0017175D"/>
    <w:rsid w:val="0017229E"/>
    <w:rsid w:val="001746A9"/>
    <w:rsid w:val="001751F7"/>
    <w:rsid w:val="00175651"/>
    <w:rsid w:val="00177D42"/>
    <w:rsid w:val="0018112D"/>
    <w:rsid w:val="00181644"/>
    <w:rsid w:val="0018511B"/>
    <w:rsid w:val="00186B6F"/>
    <w:rsid w:val="00190B1F"/>
    <w:rsid w:val="00191DC2"/>
    <w:rsid w:val="00197F60"/>
    <w:rsid w:val="001A1139"/>
    <w:rsid w:val="001A222C"/>
    <w:rsid w:val="001A29B2"/>
    <w:rsid w:val="001A35A5"/>
    <w:rsid w:val="001A4E8A"/>
    <w:rsid w:val="001A5694"/>
    <w:rsid w:val="001A5833"/>
    <w:rsid w:val="001A6C70"/>
    <w:rsid w:val="001A7781"/>
    <w:rsid w:val="001A7A09"/>
    <w:rsid w:val="001B021D"/>
    <w:rsid w:val="001B0268"/>
    <w:rsid w:val="001B0952"/>
    <w:rsid w:val="001B0B1B"/>
    <w:rsid w:val="001B0FE7"/>
    <w:rsid w:val="001B426D"/>
    <w:rsid w:val="001B4BE9"/>
    <w:rsid w:val="001B4D50"/>
    <w:rsid w:val="001C0F65"/>
    <w:rsid w:val="001C0F8F"/>
    <w:rsid w:val="001C41FE"/>
    <w:rsid w:val="001C5D4E"/>
    <w:rsid w:val="001C70FF"/>
    <w:rsid w:val="001D0FC2"/>
    <w:rsid w:val="001D30A9"/>
    <w:rsid w:val="001D345B"/>
    <w:rsid w:val="001D3CE1"/>
    <w:rsid w:val="001D512F"/>
    <w:rsid w:val="001D6ED4"/>
    <w:rsid w:val="001E25FE"/>
    <w:rsid w:val="001E55E1"/>
    <w:rsid w:val="001E728A"/>
    <w:rsid w:val="001E7AAB"/>
    <w:rsid w:val="001F645D"/>
    <w:rsid w:val="001F64A0"/>
    <w:rsid w:val="00201784"/>
    <w:rsid w:val="002031BC"/>
    <w:rsid w:val="00207862"/>
    <w:rsid w:val="00210015"/>
    <w:rsid w:val="00211963"/>
    <w:rsid w:val="0021235F"/>
    <w:rsid w:val="00213BA5"/>
    <w:rsid w:val="00216181"/>
    <w:rsid w:val="0021798F"/>
    <w:rsid w:val="00217D64"/>
    <w:rsid w:val="002219EB"/>
    <w:rsid w:val="002226D3"/>
    <w:rsid w:val="00223422"/>
    <w:rsid w:val="0022493D"/>
    <w:rsid w:val="00226369"/>
    <w:rsid w:val="00226D49"/>
    <w:rsid w:val="0023045D"/>
    <w:rsid w:val="00230829"/>
    <w:rsid w:val="00230F4F"/>
    <w:rsid w:val="0023181B"/>
    <w:rsid w:val="0023360B"/>
    <w:rsid w:val="00233661"/>
    <w:rsid w:val="002342FA"/>
    <w:rsid w:val="00240681"/>
    <w:rsid w:val="00240E30"/>
    <w:rsid w:val="002414F5"/>
    <w:rsid w:val="00243D1C"/>
    <w:rsid w:val="00243DC5"/>
    <w:rsid w:val="002448D2"/>
    <w:rsid w:val="00246E31"/>
    <w:rsid w:val="0025005E"/>
    <w:rsid w:val="00252072"/>
    <w:rsid w:val="00254C7B"/>
    <w:rsid w:val="00254DA7"/>
    <w:rsid w:val="00256713"/>
    <w:rsid w:val="0026063D"/>
    <w:rsid w:val="002607E5"/>
    <w:rsid w:val="002612D3"/>
    <w:rsid w:val="00261D36"/>
    <w:rsid w:val="00262AD6"/>
    <w:rsid w:val="00262DA2"/>
    <w:rsid w:val="002653C8"/>
    <w:rsid w:val="00265CDC"/>
    <w:rsid w:val="0026693E"/>
    <w:rsid w:val="00266D37"/>
    <w:rsid w:val="00267572"/>
    <w:rsid w:val="0027317F"/>
    <w:rsid w:val="00275BC5"/>
    <w:rsid w:val="00276116"/>
    <w:rsid w:val="00276B96"/>
    <w:rsid w:val="00277C56"/>
    <w:rsid w:val="00281244"/>
    <w:rsid w:val="00284062"/>
    <w:rsid w:val="002841A1"/>
    <w:rsid w:val="00285DE5"/>
    <w:rsid w:val="00290AFF"/>
    <w:rsid w:val="00294A25"/>
    <w:rsid w:val="002A2741"/>
    <w:rsid w:val="002A5271"/>
    <w:rsid w:val="002A58DF"/>
    <w:rsid w:val="002B11C2"/>
    <w:rsid w:val="002B3709"/>
    <w:rsid w:val="002B396B"/>
    <w:rsid w:val="002B3B56"/>
    <w:rsid w:val="002B4FB2"/>
    <w:rsid w:val="002B65E5"/>
    <w:rsid w:val="002B7B01"/>
    <w:rsid w:val="002C384C"/>
    <w:rsid w:val="002C5774"/>
    <w:rsid w:val="002C67DE"/>
    <w:rsid w:val="002D0324"/>
    <w:rsid w:val="002D43C8"/>
    <w:rsid w:val="002D5592"/>
    <w:rsid w:val="002D5848"/>
    <w:rsid w:val="002D5EE4"/>
    <w:rsid w:val="002D5F96"/>
    <w:rsid w:val="002D7C23"/>
    <w:rsid w:val="002E1D02"/>
    <w:rsid w:val="002E3973"/>
    <w:rsid w:val="002E7662"/>
    <w:rsid w:val="002F3EA6"/>
    <w:rsid w:val="002F4410"/>
    <w:rsid w:val="002F5C99"/>
    <w:rsid w:val="002F7673"/>
    <w:rsid w:val="00300354"/>
    <w:rsid w:val="00300619"/>
    <w:rsid w:val="00301176"/>
    <w:rsid w:val="00302045"/>
    <w:rsid w:val="003051FF"/>
    <w:rsid w:val="00305FEA"/>
    <w:rsid w:val="00312253"/>
    <w:rsid w:val="00313229"/>
    <w:rsid w:val="0031461F"/>
    <w:rsid w:val="003163B8"/>
    <w:rsid w:val="00317876"/>
    <w:rsid w:val="0032228E"/>
    <w:rsid w:val="00323701"/>
    <w:rsid w:val="00324A44"/>
    <w:rsid w:val="00324DE4"/>
    <w:rsid w:val="003253BF"/>
    <w:rsid w:val="003253CA"/>
    <w:rsid w:val="0032668A"/>
    <w:rsid w:val="00326AA1"/>
    <w:rsid w:val="00332BB0"/>
    <w:rsid w:val="0033345F"/>
    <w:rsid w:val="00334CD7"/>
    <w:rsid w:val="003359F7"/>
    <w:rsid w:val="00335AF0"/>
    <w:rsid w:val="003363B3"/>
    <w:rsid w:val="003368E7"/>
    <w:rsid w:val="003370B8"/>
    <w:rsid w:val="003407F6"/>
    <w:rsid w:val="003409D7"/>
    <w:rsid w:val="003418F5"/>
    <w:rsid w:val="00343D5D"/>
    <w:rsid w:val="00345B7E"/>
    <w:rsid w:val="00346A0A"/>
    <w:rsid w:val="00346FB9"/>
    <w:rsid w:val="00347D1A"/>
    <w:rsid w:val="003513AB"/>
    <w:rsid w:val="00353599"/>
    <w:rsid w:val="00354537"/>
    <w:rsid w:val="0035572D"/>
    <w:rsid w:val="00355CD3"/>
    <w:rsid w:val="003578BB"/>
    <w:rsid w:val="00360E9A"/>
    <w:rsid w:val="00361EA0"/>
    <w:rsid w:val="003623CF"/>
    <w:rsid w:val="0036294E"/>
    <w:rsid w:val="00363935"/>
    <w:rsid w:val="00365F79"/>
    <w:rsid w:val="00374E60"/>
    <w:rsid w:val="00375663"/>
    <w:rsid w:val="00376B4C"/>
    <w:rsid w:val="00376D07"/>
    <w:rsid w:val="00376E56"/>
    <w:rsid w:val="003822A4"/>
    <w:rsid w:val="003825B7"/>
    <w:rsid w:val="0038286A"/>
    <w:rsid w:val="00383591"/>
    <w:rsid w:val="0038390A"/>
    <w:rsid w:val="00385457"/>
    <w:rsid w:val="00390574"/>
    <w:rsid w:val="00390C38"/>
    <w:rsid w:val="00391009"/>
    <w:rsid w:val="00391D40"/>
    <w:rsid w:val="00392604"/>
    <w:rsid w:val="00392635"/>
    <w:rsid w:val="0039354D"/>
    <w:rsid w:val="003937EA"/>
    <w:rsid w:val="00394D8C"/>
    <w:rsid w:val="003950E7"/>
    <w:rsid w:val="0039752F"/>
    <w:rsid w:val="003A162A"/>
    <w:rsid w:val="003A1BB5"/>
    <w:rsid w:val="003A2739"/>
    <w:rsid w:val="003A2764"/>
    <w:rsid w:val="003A3A89"/>
    <w:rsid w:val="003A6AAB"/>
    <w:rsid w:val="003A771A"/>
    <w:rsid w:val="003A7B64"/>
    <w:rsid w:val="003B24DA"/>
    <w:rsid w:val="003B265C"/>
    <w:rsid w:val="003B32EC"/>
    <w:rsid w:val="003B3382"/>
    <w:rsid w:val="003B558B"/>
    <w:rsid w:val="003B60CF"/>
    <w:rsid w:val="003B643E"/>
    <w:rsid w:val="003B77ED"/>
    <w:rsid w:val="003C1222"/>
    <w:rsid w:val="003C292B"/>
    <w:rsid w:val="003C31E9"/>
    <w:rsid w:val="003D16A5"/>
    <w:rsid w:val="003D210D"/>
    <w:rsid w:val="003D566D"/>
    <w:rsid w:val="003D6AD3"/>
    <w:rsid w:val="003D7A7E"/>
    <w:rsid w:val="003E0E3E"/>
    <w:rsid w:val="003E2265"/>
    <w:rsid w:val="003E5560"/>
    <w:rsid w:val="003E6F7D"/>
    <w:rsid w:val="003E725F"/>
    <w:rsid w:val="003E7FCB"/>
    <w:rsid w:val="003F104C"/>
    <w:rsid w:val="003F1413"/>
    <w:rsid w:val="003F3DDD"/>
    <w:rsid w:val="003F4AA1"/>
    <w:rsid w:val="003F4DEC"/>
    <w:rsid w:val="003F633F"/>
    <w:rsid w:val="003F70E9"/>
    <w:rsid w:val="003F7BCB"/>
    <w:rsid w:val="00400D95"/>
    <w:rsid w:val="00402AF7"/>
    <w:rsid w:val="0040559C"/>
    <w:rsid w:val="00406651"/>
    <w:rsid w:val="0040756C"/>
    <w:rsid w:val="00411FE0"/>
    <w:rsid w:val="00414F14"/>
    <w:rsid w:val="0041577B"/>
    <w:rsid w:val="0042320C"/>
    <w:rsid w:val="00423639"/>
    <w:rsid w:val="00424A83"/>
    <w:rsid w:val="004275FC"/>
    <w:rsid w:val="0043517A"/>
    <w:rsid w:val="00437560"/>
    <w:rsid w:val="00437FFE"/>
    <w:rsid w:val="00441B54"/>
    <w:rsid w:val="0044587F"/>
    <w:rsid w:val="0044745B"/>
    <w:rsid w:val="00447532"/>
    <w:rsid w:val="00447811"/>
    <w:rsid w:val="004522A1"/>
    <w:rsid w:val="004541A3"/>
    <w:rsid w:val="0045592F"/>
    <w:rsid w:val="00456EFE"/>
    <w:rsid w:val="00460DEB"/>
    <w:rsid w:val="00460ED1"/>
    <w:rsid w:val="00463C9B"/>
    <w:rsid w:val="004676F4"/>
    <w:rsid w:val="0046799F"/>
    <w:rsid w:val="00474E0B"/>
    <w:rsid w:val="00476248"/>
    <w:rsid w:val="004764AB"/>
    <w:rsid w:val="00476D5D"/>
    <w:rsid w:val="00480DA0"/>
    <w:rsid w:val="00482699"/>
    <w:rsid w:val="00482821"/>
    <w:rsid w:val="00484053"/>
    <w:rsid w:val="004842FD"/>
    <w:rsid w:val="0048446F"/>
    <w:rsid w:val="004847EA"/>
    <w:rsid w:val="00484AC8"/>
    <w:rsid w:val="00484D41"/>
    <w:rsid w:val="004938AF"/>
    <w:rsid w:val="0049390C"/>
    <w:rsid w:val="00494364"/>
    <w:rsid w:val="0049450F"/>
    <w:rsid w:val="0049797A"/>
    <w:rsid w:val="004A183A"/>
    <w:rsid w:val="004A190F"/>
    <w:rsid w:val="004A300D"/>
    <w:rsid w:val="004A45EC"/>
    <w:rsid w:val="004A5485"/>
    <w:rsid w:val="004A5640"/>
    <w:rsid w:val="004A792E"/>
    <w:rsid w:val="004A7E45"/>
    <w:rsid w:val="004B47A3"/>
    <w:rsid w:val="004B65C3"/>
    <w:rsid w:val="004B6D46"/>
    <w:rsid w:val="004B7C90"/>
    <w:rsid w:val="004C2598"/>
    <w:rsid w:val="004C2F45"/>
    <w:rsid w:val="004C33A5"/>
    <w:rsid w:val="004C376D"/>
    <w:rsid w:val="004C521E"/>
    <w:rsid w:val="004C57CC"/>
    <w:rsid w:val="004C7AC0"/>
    <w:rsid w:val="004C7D54"/>
    <w:rsid w:val="004D05AC"/>
    <w:rsid w:val="004D16F9"/>
    <w:rsid w:val="004D1EB8"/>
    <w:rsid w:val="004D3BF1"/>
    <w:rsid w:val="004D3F03"/>
    <w:rsid w:val="004D44D5"/>
    <w:rsid w:val="004D474B"/>
    <w:rsid w:val="004D79D5"/>
    <w:rsid w:val="004E15D4"/>
    <w:rsid w:val="004E1B1E"/>
    <w:rsid w:val="004E237E"/>
    <w:rsid w:val="004E36F1"/>
    <w:rsid w:val="004E41AE"/>
    <w:rsid w:val="004E6A04"/>
    <w:rsid w:val="004F05AC"/>
    <w:rsid w:val="004F25C2"/>
    <w:rsid w:val="004F3529"/>
    <w:rsid w:val="004F3B57"/>
    <w:rsid w:val="004F3CBF"/>
    <w:rsid w:val="004F52C9"/>
    <w:rsid w:val="004F6615"/>
    <w:rsid w:val="005003DC"/>
    <w:rsid w:val="0050158F"/>
    <w:rsid w:val="005015A0"/>
    <w:rsid w:val="00502FBF"/>
    <w:rsid w:val="0050400C"/>
    <w:rsid w:val="00506234"/>
    <w:rsid w:val="00506574"/>
    <w:rsid w:val="00510B21"/>
    <w:rsid w:val="00510EF2"/>
    <w:rsid w:val="00512DAA"/>
    <w:rsid w:val="00514C92"/>
    <w:rsid w:val="00515A64"/>
    <w:rsid w:val="00515B19"/>
    <w:rsid w:val="00517D06"/>
    <w:rsid w:val="00522ECD"/>
    <w:rsid w:val="00531050"/>
    <w:rsid w:val="00533053"/>
    <w:rsid w:val="0053450D"/>
    <w:rsid w:val="00534535"/>
    <w:rsid w:val="0053473B"/>
    <w:rsid w:val="00535647"/>
    <w:rsid w:val="005371DD"/>
    <w:rsid w:val="005376DF"/>
    <w:rsid w:val="0054295D"/>
    <w:rsid w:val="005438B8"/>
    <w:rsid w:val="005438F8"/>
    <w:rsid w:val="0054507A"/>
    <w:rsid w:val="00545227"/>
    <w:rsid w:val="00546D0D"/>
    <w:rsid w:val="005476D9"/>
    <w:rsid w:val="005479E6"/>
    <w:rsid w:val="00547AC5"/>
    <w:rsid w:val="005529C6"/>
    <w:rsid w:val="00553D92"/>
    <w:rsid w:val="00560CA8"/>
    <w:rsid w:val="005641EC"/>
    <w:rsid w:val="005666ED"/>
    <w:rsid w:val="00566CFC"/>
    <w:rsid w:val="005700DC"/>
    <w:rsid w:val="00571214"/>
    <w:rsid w:val="00572D52"/>
    <w:rsid w:val="005742EC"/>
    <w:rsid w:val="005746D9"/>
    <w:rsid w:val="005772F9"/>
    <w:rsid w:val="00580044"/>
    <w:rsid w:val="00581A93"/>
    <w:rsid w:val="005835C4"/>
    <w:rsid w:val="005842C1"/>
    <w:rsid w:val="00585348"/>
    <w:rsid w:val="00586178"/>
    <w:rsid w:val="00590587"/>
    <w:rsid w:val="005949A3"/>
    <w:rsid w:val="00595DB1"/>
    <w:rsid w:val="00596FAD"/>
    <w:rsid w:val="00597ADF"/>
    <w:rsid w:val="005A05C3"/>
    <w:rsid w:val="005A12E8"/>
    <w:rsid w:val="005A2219"/>
    <w:rsid w:val="005A39E8"/>
    <w:rsid w:val="005A46E0"/>
    <w:rsid w:val="005A6847"/>
    <w:rsid w:val="005B4223"/>
    <w:rsid w:val="005B4B7E"/>
    <w:rsid w:val="005B52CC"/>
    <w:rsid w:val="005B59A9"/>
    <w:rsid w:val="005B610B"/>
    <w:rsid w:val="005B78B6"/>
    <w:rsid w:val="005C0144"/>
    <w:rsid w:val="005C0343"/>
    <w:rsid w:val="005C2CC8"/>
    <w:rsid w:val="005C3E6B"/>
    <w:rsid w:val="005C4A9D"/>
    <w:rsid w:val="005C5C45"/>
    <w:rsid w:val="005C6495"/>
    <w:rsid w:val="005C7145"/>
    <w:rsid w:val="005D11B1"/>
    <w:rsid w:val="005D3488"/>
    <w:rsid w:val="005D6AB5"/>
    <w:rsid w:val="005D6EF1"/>
    <w:rsid w:val="005D7FE0"/>
    <w:rsid w:val="005E0C15"/>
    <w:rsid w:val="005E0EB1"/>
    <w:rsid w:val="005E2785"/>
    <w:rsid w:val="005E4B97"/>
    <w:rsid w:val="005E70EF"/>
    <w:rsid w:val="005E7CD8"/>
    <w:rsid w:val="005F0267"/>
    <w:rsid w:val="005F2666"/>
    <w:rsid w:val="005F2766"/>
    <w:rsid w:val="005F280C"/>
    <w:rsid w:val="005F4782"/>
    <w:rsid w:val="005F4837"/>
    <w:rsid w:val="005F6264"/>
    <w:rsid w:val="005F6D6F"/>
    <w:rsid w:val="00600621"/>
    <w:rsid w:val="00601301"/>
    <w:rsid w:val="00601DE8"/>
    <w:rsid w:val="00607078"/>
    <w:rsid w:val="00610C2B"/>
    <w:rsid w:val="00613001"/>
    <w:rsid w:val="00613A11"/>
    <w:rsid w:val="006151FA"/>
    <w:rsid w:val="006155B0"/>
    <w:rsid w:val="00615AAB"/>
    <w:rsid w:val="00615E7C"/>
    <w:rsid w:val="0061690C"/>
    <w:rsid w:val="00624E4A"/>
    <w:rsid w:val="00625597"/>
    <w:rsid w:val="0063173C"/>
    <w:rsid w:val="006322E8"/>
    <w:rsid w:val="006327A8"/>
    <w:rsid w:val="0063280F"/>
    <w:rsid w:val="006331EC"/>
    <w:rsid w:val="00633583"/>
    <w:rsid w:val="00633B37"/>
    <w:rsid w:val="00635648"/>
    <w:rsid w:val="00636B2B"/>
    <w:rsid w:val="0063784F"/>
    <w:rsid w:val="00637A96"/>
    <w:rsid w:val="00640272"/>
    <w:rsid w:val="00640F88"/>
    <w:rsid w:val="006413B3"/>
    <w:rsid w:val="006438BE"/>
    <w:rsid w:val="006449C2"/>
    <w:rsid w:val="00645178"/>
    <w:rsid w:val="00646EB9"/>
    <w:rsid w:val="00651DA5"/>
    <w:rsid w:val="0065233C"/>
    <w:rsid w:val="006529AA"/>
    <w:rsid w:val="0065383D"/>
    <w:rsid w:val="00653FD2"/>
    <w:rsid w:val="006555C9"/>
    <w:rsid w:val="00655BCC"/>
    <w:rsid w:val="00656A77"/>
    <w:rsid w:val="00656BFE"/>
    <w:rsid w:val="00662B62"/>
    <w:rsid w:val="0066569E"/>
    <w:rsid w:val="00665E52"/>
    <w:rsid w:val="006705E4"/>
    <w:rsid w:val="0067065F"/>
    <w:rsid w:val="00670C60"/>
    <w:rsid w:val="006744FA"/>
    <w:rsid w:val="006750A4"/>
    <w:rsid w:val="006752FD"/>
    <w:rsid w:val="00675B2D"/>
    <w:rsid w:val="00680791"/>
    <w:rsid w:val="00681B69"/>
    <w:rsid w:val="00684F61"/>
    <w:rsid w:val="006864DC"/>
    <w:rsid w:val="006869B4"/>
    <w:rsid w:val="00687C8D"/>
    <w:rsid w:val="006937A8"/>
    <w:rsid w:val="0069568B"/>
    <w:rsid w:val="00695F6D"/>
    <w:rsid w:val="00696C13"/>
    <w:rsid w:val="00696DAD"/>
    <w:rsid w:val="00696E52"/>
    <w:rsid w:val="00697CB6"/>
    <w:rsid w:val="006A1EA8"/>
    <w:rsid w:val="006A2BE8"/>
    <w:rsid w:val="006A4A09"/>
    <w:rsid w:val="006A5A70"/>
    <w:rsid w:val="006A7044"/>
    <w:rsid w:val="006B0A6D"/>
    <w:rsid w:val="006C3E82"/>
    <w:rsid w:val="006C4E1A"/>
    <w:rsid w:val="006C4F18"/>
    <w:rsid w:val="006C542E"/>
    <w:rsid w:val="006D0938"/>
    <w:rsid w:val="006D15E8"/>
    <w:rsid w:val="006D336D"/>
    <w:rsid w:val="006D5FE5"/>
    <w:rsid w:val="006D7677"/>
    <w:rsid w:val="006E04BC"/>
    <w:rsid w:val="006E18FF"/>
    <w:rsid w:val="006E252C"/>
    <w:rsid w:val="006E5FC6"/>
    <w:rsid w:val="006E67A2"/>
    <w:rsid w:val="006F0C01"/>
    <w:rsid w:val="006F1B9B"/>
    <w:rsid w:val="006F3496"/>
    <w:rsid w:val="007006FC"/>
    <w:rsid w:val="0070105A"/>
    <w:rsid w:val="00701F2D"/>
    <w:rsid w:val="0070207C"/>
    <w:rsid w:val="00703DDC"/>
    <w:rsid w:val="00705F5B"/>
    <w:rsid w:val="00705FDB"/>
    <w:rsid w:val="00707604"/>
    <w:rsid w:val="00710244"/>
    <w:rsid w:val="0071139C"/>
    <w:rsid w:val="00712864"/>
    <w:rsid w:val="0071506B"/>
    <w:rsid w:val="00715E7E"/>
    <w:rsid w:val="007223B0"/>
    <w:rsid w:val="00722761"/>
    <w:rsid w:val="007229B7"/>
    <w:rsid w:val="007237B2"/>
    <w:rsid w:val="00725D10"/>
    <w:rsid w:val="00726EA1"/>
    <w:rsid w:val="00727052"/>
    <w:rsid w:val="007346AA"/>
    <w:rsid w:val="0073520F"/>
    <w:rsid w:val="0073619B"/>
    <w:rsid w:val="00736491"/>
    <w:rsid w:val="00736E23"/>
    <w:rsid w:val="0073719E"/>
    <w:rsid w:val="007379DB"/>
    <w:rsid w:val="00743D46"/>
    <w:rsid w:val="0074409D"/>
    <w:rsid w:val="00744410"/>
    <w:rsid w:val="00744A9B"/>
    <w:rsid w:val="00744ED5"/>
    <w:rsid w:val="00745B17"/>
    <w:rsid w:val="00746039"/>
    <w:rsid w:val="00751110"/>
    <w:rsid w:val="007515B7"/>
    <w:rsid w:val="00751D7A"/>
    <w:rsid w:val="00752953"/>
    <w:rsid w:val="00752E0C"/>
    <w:rsid w:val="0075372A"/>
    <w:rsid w:val="00753DAA"/>
    <w:rsid w:val="0075554A"/>
    <w:rsid w:val="00755B61"/>
    <w:rsid w:val="00762983"/>
    <w:rsid w:val="00763148"/>
    <w:rsid w:val="00764384"/>
    <w:rsid w:val="00767919"/>
    <w:rsid w:val="00767A8E"/>
    <w:rsid w:val="00771E55"/>
    <w:rsid w:val="007765F9"/>
    <w:rsid w:val="0078149C"/>
    <w:rsid w:val="00783D43"/>
    <w:rsid w:val="00784FF1"/>
    <w:rsid w:val="00785E29"/>
    <w:rsid w:val="00787629"/>
    <w:rsid w:val="007877F1"/>
    <w:rsid w:val="00796D7A"/>
    <w:rsid w:val="007A0903"/>
    <w:rsid w:val="007A3A79"/>
    <w:rsid w:val="007A4AD5"/>
    <w:rsid w:val="007A52FC"/>
    <w:rsid w:val="007A6A5A"/>
    <w:rsid w:val="007A6E92"/>
    <w:rsid w:val="007B3688"/>
    <w:rsid w:val="007B51B1"/>
    <w:rsid w:val="007B5ACF"/>
    <w:rsid w:val="007C1EF1"/>
    <w:rsid w:val="007C2BED"/>
    <w:rsid w:val="007C2C3A"/>
    <w:rsid w:val="007C4538"/>
    <w:rsid w:val="007C5AEE"/>
    <w:rsid w:val="007C5DE7"/>
    <w:rsid w:val="007C683A"/>
    <w:rsid w:val="007C773F"/>
    <w:rsid w:val="007D0C65"/>
    <w:rsid w:val="007D155C"/>
    <w:rsid w:val="007D3C1F"/>
    <w:rsid w:val="007D53AD"/>
    <w:rsid w:val="007D5875"/>
    <w:rsid w:val="007D6097"/>
    <w:rsid w:val="007E178D"/>
    <w:rsid w:val="007E5848"/>
    <w:rsid w:val="007E626C"/>
    <w:rsid w:val="007E62C6"/>
    <w:rsid w:val="007E75A5"/>
    <w:rsid w:val="007F0E66"/>
    <w:rsid w:val="007F1E8B"/>
    <w:rsid w:val="007F1F75"/>
    <w:rsid w:val="007F2CBE"/>
    <w:rsid w:val="007F32AF"/>
    <w:rsid w:val="007F3D88"/>
    <w:rsid w:val="007F7320"/>
    <w:rsid w:val="007F74AF"/>
    <w:rsid w:val="00800880"/>
    <w:rsid w:val="00800B9D"/>
    <w:rsid w:val="008029D2"/>
    <w:rsid w:val="00803138"/>
    <w:rsid w:val="0080422A"/>
    <w:rsid w:val="00804558"/>
    <w:rsid w:val="00804F4D"/>
    <w:rsid w:val="00805E22"/>
    <w:rsid w:val="008067E9"/>
    <w:rsid w:val="008114A3"/>
    <w:rsid w:val="0081192C"/>
    <w:rsid w:val="00811C3D"/>
    <w:rsid w:val="008130A4"/>
    <w:rsid w:val="00814898"/>
    <w:rsid w:val="00816024"/>
    <w:rsid w:val="0082061B"/>
    <w:rsid w:val="00822D5E"/>
    <w:rsid w:val="00823009"/>
    <w:rsid w:val="0082492B"/>
    <w:rsid w:val="008263CB"/>
    <w:rsid w:val="008309FD"/>
    <w:rsid w:val="00830AD4"/>
    <w:rsid w:val="00835E6D"/>
    <w:rsid w:val="00837DB9"/>
    <w:rsid w:val="00843014"/>
    <w:rsid w:val="00844FF5"/>
    <w:rsid w:val="00850C12"/>
    <w:rsid w:val="0085242A"/>
    <w:rsid w:val="00855476"/>
    <w:rsid w:val="00856E83"/>
    <w:rsid w:val="008600F7"/>
    <w:rsid w:val="00863133"/>
    <w:rsid w:val="00864039"/>
    <w:rsid w:val="00864673"/>
    <w:rsid w:val="00870B95"/>
    <w:rsid w:val="00873260"/>
    <w:rsid w:val="00873753"/>
    <w:rsid w:val="00873CC2"/>
    <w:rsid w:val="00874F80"/>
    <w:rsid w:val="00883C2D"/>
    <w:rsid w:val="00884BB8"/>
    <w:rsid w:val="00890CF3"/>
    <w:rsid w:val="00893F0D"/>
    <w:rsid w:val="008947BE"/>
    <w:rsid w:val="00895339"/>
    <w:rsid w:val="00896EB9"/>
    <w:rsid w:val="00897932"/>
    <w:rsid w:val="00897DF9"/>
    <w:rsid w:val="008A1E5F"/>
    <w:rsid w:val="008A6D2A"/>
    <w:rsid w:val="008B06C9"/>
    <w:rsid w:val="008B0D66"/>
    <w:rsid w:val="008B159D"/>
    <w:rsid w:val="008B1A37"/>
    <w:rsid w:val="008B296F"/>
    <w:rsid w:val="008B3E07"/>
    <w:rsid w:val="008B5FD7"/>
    <w:rsid w:val="008B7EFD"/>
    <w:rsid w:val="008C0E02"/>
    <w:rsid w:val="008C3374"/>
    <w:rsid w:val="008C45AF"/>
    <w:rsid w:val="008C53A8"/>
    <w:rsid w:val="008C756B"/>
    <w:rsid w:val="008D0B78"/>
    <w:rsid w:val="008D2461"/>
    <w:rsid w:val="008D2663"/>
    <w:rsid w:val="008D29CD"/>
    <w:rsid w:val="008D2DEC"/>
    <w:rsid w:val="008D303C"/>
    <w:rsid w:val="008D3D1B"/>
    <w:rsid w:val="008D67EE"/>
    <w:rsid w:val="008D7CF7"/>
    <w:rsid w:val="008E01D7"/>
    <w:rsid w:val="008E08EC"/>
    <w:rsid w:val="008E1154"/>
    <w:rsid w:val="008E1DA0"/>
    <w:rsid w:val="008E3B55"/>
    <w:rsid w:val="008E40E4"/>
    <w:rsid w:val="008E6D4A"/>
    <w:rsid w:val="008E704B"/>
    <w:rsid w:val="008F06CE"/>
    <w:rsid w:val="008F0CC7"/>
    <w:rsid w:val="008F1592"/>
    <w:rsid w:val="008F1D18"/>
    <w:rsid w:val="008F355E"/>
    <w:rsid w:val="008F367D"/>
    <w:rsid w:val="008F65D9"/>
    <w:rsid w:val="008F7632"/>
    <w:rsid w:val="008F7701"/>
    <w:rsid w:val="009035A5"/>
    <w:rsid w:val="00903A39"/>
    <w:rsid w:val="00905AEE"/>
    <w:rsid w:val="00905E0D"/>
    <w:rsid w:val="00906013"/>
    <w:rsid w:val="009109D2"/>
    <w:rsid w:val="00910CA4"/>
    <w:rsid w:val="00911535"/>
    <w:rsid w:val="00912497"/>
    <w:rsid w:val="00912827"/>
    <w:rsid w:val="00912A11"/>
    <w:rsid w:val="00914008"/>
    <w:rsid w:val="0091645B"/>
    <w:rsid w:val="00916E95"/>
    <w:rsid w:val="00917A9A"/>
    <w:rsid w:val="00920BDB"/>
    <w:rsid w:val="009268F6"/>
    <w:rsid w:val="00930E53"/>
    <w:rsid w:val="009310F0"/>
    <w:rsid w:val="009327EA"/>
    <w:rsid w:val="009328E8"/>
    <w:rsid w:val="009338F1"/>
    <w:rsid w:val="00933C31"/>
    <w:rsid w:val="00934274"/>
    <w:rsid w:val="00935B53"/>
    <w:rsid w:val="0094022A"/>
    <w:rsid w:val="00940F66"/>
    <w:rsid w:val="00941076"/>
    <w:rsid w:val="009436E1"/>
    <w:rsid w:val="0094554F"/>
    <w:rsid w:val="00945FE6"/>
    <w:rsid w:val="00947070"/>
    <w:rsid w:val="009502A0"/>
    <w:rsid w:val="00950D66"/>
    <w:rsid w:val="009524F4"/>
    <w:rsid w:val="00954A45"/>
    <w:rsid w:val="009557F2"/>
    <w:rsid w:val="0095598D"/>
    <w:rsid w:val="00963691"/>
    <w:rsid w:val="009651A9"/>
    <w:rsid w:val="00967DD6"/>
    <w:rsid w:val="009713E1"/>
    <w:rsid w:val="00973E70"/>
    <w:rsid w:val="00974923"/>
    <w:rsid w:val="00976D7E"/>
    <w:rsid w:val="00977DC4"/>
    <w:rsid w:val="00980D3E"/>
    <w:rsid w:val="00982DA3"/>
    <w:rsid w:val="009832F7"/>
    <w:rsid w:val="009842F0"/>
    <w:rsid w:val="0098466F"/>
    <w:rsid w:val="00985E72"/>
    <w:rsid w:val="009865B1"/>
    <w:rsid w:val="00986F73"/>
    <w:rsid w:val="009876B1"/>
    <w:rsid w:val="009906F0"/>
    <w:rsid w:val="0099175C"/>
    <w:rsid w:val="0099483D"/>
    <w:rsid w:val="00995577"/>
    <w:rsid w:val="00996DEC"/>
    <w:rsid w:val="009A14F4"/>
    <w:rsid w:val="009B2387"/>
    <w:rsid w:val="009B6ED9"/>
    <w:rsid w:val="009B73CB"/>
    <w:rsid w:val="009C3C16"/>
    <w:rsid w:val="009C6A71"/>
    <w:rsid w:val="009C7242"/>
    <w:rsid w:val="009C74AA"/>
    <w:rsid w:val="009D0236"/>
    <w:rsid w:val="009D14BB"/>
    <w:rsid w:val="009D3448"/>
    <w:rsid w:val="009D57F4"/>
    <w:rsid w:val="009E1D4E"/>
    <w:rsid w:val="009E33BF"/>
    <w:rsid w:val="009E343D"/>
    <w:rsid w:val="009F435E"/>
    <w:rsid w:val="009F7EFB"/>
    <w:rsid w:val="00A002D7"/>
    <w:rsid w:val="00A014A2"/>
    <w:rsid w:val="00A01E37"/>
    <w:rsid w:val="00A062FA"/>
    <w:rsid w:val="00A06810"/>
    <w:rsid w:val="00A07690"/>
    <w:rsid w:val="00A1063E"/>
    <w:rsid w:val="00A107D2"/>
    <w:rsid w:val="00A10F3C"/>
    <w:rsid w:val="00A12904"/>
    <w:rsid w:val="00A207CC"/>
    <w:rsid w:val="00A21BAC"/>
    <w:rsid w:val="00A23476"/>
    <w:rsid w:val="00A238BF"/>
    <w:rsid w:val="00A23BBE"/>
    <w:rsid w:val="00A242B9"/>
    <w:rsid w:val="00A252F9"/>
    <w:rsid w:val="00A258AC"/>
    <w:rsid w:val="00A26876"/>
    <w:rsid w:val="00A27D97"/>
    <w:rsid w:val="00A300CF"/>
    <w:rsid w:val="00A30C02"/>
    <w:rsid w:val="00A3181C"/>
    <w:rsid w:val="00A33EB9"/>
    <w:rsid w:val="00A36ECA"/>
    <w:rsid w:val="00A36F78"/>
    <w:rsid w:val="00A372F2"/>
    <w:rsid w:val="00A447C0"/>
    <w:rsid w:val="00A44892"/>
    <w:rsid w:val="00A4563A"/>
    <w:rsid w:val="00A47D38"/>
    <w:rsid w:val="00A50EEF"/>
    <w:rsid w:val="00A511DA"/>
    <w:rsid w:val="00A524BE"/>
    <w:rsid w:val="00A524C0"/>
    <w:rsid w:val="00A5449A"/>
    <w:rsid w:val="00A55AB9"/>
    <w:rsid w:val="00A57B47"/>
    <w:rsid w:val="00A57F8C"/>
    <w:rsid w:val="00A60655"/>
    <w:rsid w:val="00A63EBD"/>
    <w:rsid w:val="00A66651"/>
    <w:rsid w:val="00A66878"/>
    <w:rsid w:val="00A673F5"/>
    <w:rsid w:val="00A67A72"/>
    <w:rsid w:val="00A70D78"/>
    <w:rsid w:val="00A71820"/>
    <w:rsid w:val="00A72F68"/>
    <w:rsid w:val="00A83883"/>
    <w:rsid w:val="00A83EFF"/>
    <w:rsid w:val="00A84EF3"/>
    <w:rsid w:val="00A865EA"/>
    <w:rsid w:val="00A8681B"/>
    <w:rsid w:val="00A86BFA"/>
    <w:rsid w:val="00A87B90"/>
    <w:rsid w:val="00A87E95"/>
    <w:rsid w:val="00A9090D"/>
    <w:rsid w:val="00A91391"/>
    <w:rsid w:val="00A92646"/>
    <w:rsid w:val="00A93353"/>
    <w:rsid w:val="00A95E9E"/>
    <w:rsid w:val="00AA37B6"/>
    <w:rsid w:val="00AA38B8"/>
    <w:rsid w:val="00AA46B6"/>
    <w:rsid w:val="00AA4B03"/>
    <w:rsid w:val="00AA4EB1"/>
    <w:rsid w:val="00AA7DCF"/>
    <w:rsid w:val="00AB0DC3"/>
    <w:rsid w:val="00AB368F"/>
    <w:rsid w:val="00AB395F"/>
    <w:rsid w:val="00AB43D1"/>
    <w:rsid w:val="00AB5EFB"/>
    <w:rsid w:val="00AB6463"/>
    <w:rsid w:val="00AB772E"/>
    <w:rsid w:val="00AB7D89"/>
    <w:rsid w:val="00AC1832"/>
    <w:rsid w:val="00AC2D63"/>
    <w:rsid w:val="00AC40EA"/>
    <w:rsid w:val="00AC433F"/>
    <w:rsid w:val="00AC6025"/>
    <w:rsid w:val="00AC692D"/>
    <w:rsid w:val="00AD0D0F"/>
    <w:rsid w:val="00AD1E29"/>
    <w:rsid w:val="00AD4B33"/>
    <w:rsid w:val="00AD4C8F"/>
    <w:rsid w:val="00AD62B4"/>
    <w:rsid w:val="00AD6ED4"/>
    <w:rsid w:val="00AE0037"/>
    <w:rsid w:val="00AE5465"/>
    <w:rsid w:val="00AE56D3"/>
    <w:rsid w:val="00AF01B2"/>
    <w:rsid w:val="00AF51B1"/>
    <w:rsid w:val="00AF66E6"/>
    <w:rsid w:val="00AF6B5F"/>
    <w:rsid w:val="00B000F5"/>
    <w:rsid w:val="00B0077E"/>
    <w:rsid w:val="00B00B59"/>
    <w:rsid w:val="00B01748"/>
    <w:rsid w:val="00B01BA2"/>
    <w:rsid w:val="00B02318"/>
    <w:rsid w:val="00B02ABE"/>
    <w:rsid w:val="00B036D6"/>
    <w:rsid w:val="00B03852"/>
    <w:rsid w:val="00B06FD1"/>
    <w:rsid w:val="00B104A3"/>
    <w:rsid w:val="00B137FE"/>
    <w:rsid w:val="00B140F7"/>
    <w:rsid w:val="00B211BE"/>
    <w:rsid w:val="00B2298C"/>
    <w:rsid w:val="00B22EE3"/>
    <w:rsid w:val="00B24257"/>
    <w:rsid w:val="00B24289"/>
    <w:rsid w:val="00B24664"/>
    <w:rsid w:val="00B26545"/>
    <w:rsid w:val="00B26E47"/>
    <w:rsid w:val="00B33C81"/>
    <w:rsid w:val="00B3433C"/>
    <w:rsid w:val="00B34E9D"/>
    <w:rsid w:val="00B36B81"/>
    <w:rsid w:val="00B379B2"/>
    <w:rsid w:val="00B40C56"/>
    <w:rsid w:val="00B433C6"/>
    <w:rsid w:val="00B44C02"/>
    <w:rsid w:val="00B474A5"/>
    <w:rsid w:val="00B50A76"/>
    <w:rsid w:val="00B51085"/>
    <w:rsid w:val="00B51A3C"/>
    <w:rsid w:val="00B52C0C"/>
    <w:rsid w:val="00B52F69"/>
    <w:rsid w:val="00B559B2"/>
    <w:rsid w:val="00B6228D"/>
    <w:rsid w:val="00B62D9F"/>
    <w:rsid w:val="00B630F7"/>
    <w:rsid w:val="00B640A5"/>
    <w:rsid w:val="00B64A2B"/>
    <w:rsid w:val="00B675B5"/>
    <w:rsid w:val="00B70C37"/>
    <w:rsid w:val="00B71BC9"/>
    <w:rsid w:val="00B71E55"/>
    <w:rsid w:val="00B73CCD"/>
    <w:rsid w:val="00B74CA8"/>
    <w:rsid w:val="00B81225"/>
    <w:rsid w:val="00B82211"/>
    <w:rsid w:val="00B83531"/>
    <w:rsid w:val="00B838CE"/>
    <w:rsid w:val="00B9075A"/>
    <w:rsid w:val="00B92FD2"/>
    <w:rsid w:val="00B93562"/>
    <w:rsid w:val="00B9438F"/>
    <w:rsid w:val="00B9631D"/>
    <w:rsid w:val="00B978EF"/>
    <w:rsid w:val="00BA1DF7"/>
    <w:rsid w:val="00BA222E"/>
    <w:rsid w:val="00BA64DE"/>
    <w:rsid w:val="00BA6EF1"/>
    <w:rsid w:val="00BB0015"/>
    <w:rsid w:val="00BB0816"/>
    <w:rsid w:val="00BB0BFF"/>
    <w:rsid w:val="00BB1EBD"/>
    <w:rsid w:val="00BB2840"/>
    <w:rsid w:val="00BB621C"/>
    <w:rsid w:val="00BB7303"/>
    <w:rsid w:val="00BB78C8"/>
    <w:rsid w:val="00BB7D29"/>
    <w:rsid w:val="00BC0700"/>
    <w:rsid w:val="00BC0906"/>
    <w:rsid w:val="00BC1533"/>
    <w:rsid w:val="00BC3BBC"/>
    <w:rsid w:val="00BC4592"/>
    <w:rsid w:val="00BC68D7"/>
    <w:rsid w:val="00BC7438"/>
    <w:rsid w:val="00BC7FD1"/>
    <w:rsid w:val="00BD04D7"/>
    <w:rsid w:val="00BD53D4"/>
    <w:rsid w:val="00BD5EB7"/>
    <w:rsid w:val="00BD7739"/>
    <w:rsid w:val="00BE1059"/>
    <w:rsid w:val="00BE26A6"/>
    <w:rsid w:val="00BE5674"/>
    <w:rsid w:val="00BE7F7F"/>
    <w:rsid w:val="00BF04E2"/>
    <w:rsid w:val="00BF2258"/>
    <w:rsid w:val="00BF2B39"/>
    <w:rsid w:val="00BF35AB"/>
    <w:rsid w:val="00BF51D5"/>
    <w:rsid w:val="00BF5991"/>
    <w:rsid w:val="00BF5B60"/>
    <w:rsid w:val="00BF6792"/>
    <w:rsid w:val="00BF68F1"/>
    <w:rsid w:val="00C01F9D"/>
    <w:rsid w:val="00C02D9A"/>
    <w:rsid w:val="00C04A2E"/>
    <w:rsid w:val="00C04C78"/>
    <w:rsid w:val="00C04EEC"/>
    <w:rsid w:val="00C1127F"/>
    <w:rsid w:val="00C1362F"/>
    <w:rsid w:val="00C13AA1"/>
    <w:rsid w:val="00C15E90"/>
    <w:rsid w:val="00C160F0"/>
    <w:rsid w:val="00C16254"/>
    <w:rsid w:val="00C20AC6"/>
    <w:rsid w:val="00C21A0C"/>
    <w:rsid w:val="00C223CA"/>
    <w:rsid w:val="00C22B54"/>
    <w:rsid w:val="00C2349B"/>
    <w:rsid w:val="00C2684C"/>
    <w:rsid w:val="00C277F7"/>
    <w:rsid w:val="00C30CE7"/>
    <w:rsid w:val="00C31440"/>
    <w:rsid w:val="00C32475"/>
    <w:rsid w:val="00C34ED0"/>
    <w:rsid w:val="00C35A99"/>
    <w:rsid w:val="00C36A4F"/>
    <w:rsid w:val="00C415AA"/>
    <w:rsid w:val="00C42A32"/>
    <w:rsid w:val="00C4472D"/>
    <w:rsid w:val="00C47407"/>
    <w:rsid w:val="00C478F9"/>
    <w:rsid w:val="00C47E2A"/>
    <w:rsid w:val="00C50C84"/>
    <w:rsid w:val="00C50FFD"/>
    <w:rsid w:val="00C51808"/>
    <w:rsid w:val="00C518D4"/>
    <w:rsid w:val="00C52F39"/>
    <w:rsid w:val="00C530AD"/>
    <w:rsid w:val="00C545C4"/>
    <w:rsid w:val="00C54B0A"/>
    <w:rsid w:val="00C553B2"/>
    <w:rsid w:val="00C56AB5"/>
    <w:rsid w:val="00C61BC6"/>
    <w:rsid w:val="00C62960"/>
    <w:rsid w:val="00C62DD7"/>
    <w:rsid w:val="00C64789"/>
    <w:rsid w:val="00C64B02"/>
    <w:rsid w:val="00C66F8A"/>
    <w:rsid w:val="00C679FD"/>
    <w:rsid w:val="00C70302"/>
    <w:rsid w:val="00C70661"/>
    <w:rsid w:val="00C71BFB"/>
    <w:rsid w:val="00C71FB5"/>
    <w:rsid w:val="00C71FE8"/>
    <w:rsid w:val="00C7584A"/>
    <w:rsid w:val="00C764CF"/>
    <w:rsid w:val="00C765FD"/>
    <w:rsid w:val="00C77BFE"/>
    <w:rsid w:val="00C816E5"/>
    <w:rsid w:val="00C81C94"/>
    <w:rsid w:val="00C845C9"/>
    <w:rsid w:val="00C853F8"/>
    <w:rsid w:val="00C8653D"/>
    <w:rsid w:val="00C873C5"/>
    <w:rsid w:val="00C901BF"/>
    <w:rsid w:val="00C92A08"/>
    <w:rsid w:val="00C95444"/>
    <w:rsid w:val="00C95E4F"/>
    <w:rsid w:val="00C95E75"/>
    <w:rsid w:val="00C96B2C"/>
    <w:rsid w:val="00C976C4"/>
    <w:rsid w:val="00CA16F5"/>
    <w:rsid w:val="00CA1948"/>
    <w:rsid w:val="00CA2031"/>
    <w:rsid w:val="00CA4494"/>
    <w:rsid w:val="00CA558F"/>
    <w:rsid w:val="00CA672C"/>
    <w:rsid w:val="00CB15A8"/>
    <w:rsid w:val="00CB5EC5"/>
    <w:rsid w:val="00CB693F"/>
    <w:rsid w:val="00CB791B"/>
    <w:rsid w:val="00CC0C7C"/>
    <w:rsid w:val="00CC1CC7"/>
    <w:rsid w:val="00CC2956"/>
    <w:rsid w:val="00CC32D6"/>
    <w:rsid w:val="00CC5055"/>
    <w:rsid w:val="00CD17A9"/>
    <w:rsid w:val="00CD5BF2"/>
    <w:rsid w:val="00CD728A"/>
    <w:rsid w:val="00CD79A6"/>
    <w:rsid w:val="00CE0120"/>
    <w:rsid w:val="00CE0A69"/>
    <w:rsid w:val="00CE2BB5"/>
    <w:rsid w:val="00CE3011"/>
    <w:rsid w:val="00CE4EA6"/>
    <w:rsid w:val="00CE5DA6"/>
    <w:rsid w:val="00CE6571"/>
    <w:rsid w:val="00CF4723"/>
    <w:rsid w:val="00CF4738"/>
    <w:rsid w:val="00CF77EC"/>
    <w:rsid w:val="00D023E2"/>
    <w:rsid w:val="00D0398F"/>
    <w:rsid w:val="00D039F9"/>
    <w:rsid w:val="00D03A44"/>
    <w:rsid w:val="00D0407B"/>
    <w:rsid w:val="00D06BC7"/>
    <w:rsid w:val="00D0790C"/>
    <w:rsid w:val="00D07C52"/>
    <w:rsid w:val="00D13094"/>
    <w:rsid w:val="00D137FA"/>
    <w:rsid w:val="00D14C43"/>
    <w:rsid w:val="00D1553B"/>
    <w:rsid w:val="00D1568E"/>
    <w:rsid w:val="00D15F21"/>
    <w:rsid w:val="00D16100"/>
    <w:rsid w:val="00D16567"/>
    <w:rsid w:val="00D16922"/>
    <w:rsid w:val="00D20066"/>
    <w:rsid w:val="00D21487"/>
    <w:rsid w:val="00D22A66"/>
    <w:rsid w:val="00D243CD"/>
    <w:rsid w:val="00D24641"/>
    <w:rsid w:val="00D2576E"/>
    <w:rsid w:val="00D26AD6"/>
    <w:rsid w:val="00D27A78"/>
    <w:rsid w:val="00D30283"/>
    <w:rsid w:val="00D30AB5"/>
    <w:rsid w:val="00D310BF"/>
    <w:rsid w:val="00D316DE"/>
    <w:rsid w:val="00D37D62"/>
    <w:rsid w:val="00D4043C"/>
    <w:rsid w:val="00D40972"/>
    <w:rsid w:val="00D42F08"/>
    <w:rsid w:val="00D43642"/>
    <w:rsid w:val="00D4484F"/>
    <w:rsid w:val="00D44AD9"/>
    <w:rsid w:val="00D44F1C"/>
    <w:rsid w:val="00D4523B"/>
    <w:rsid w:val="00D45DF9"/>
    <w:rsid w:val="00D561C5"/>
    <w:rsid w:val="00D60F8F"/>
    <w:rsid w:val="00D623D8"/>
    <w:rsid w:val="00D6334F"/>
    <w:rsid w:val="00D65DF9"/>
    <w:rsid w:val="00D66309"/>
    <w:rsid w:val="00D709E8"/>
    <w:rsid w:val="00D70D88"/>
    <w:rsid w:val="00D70EED"/>
    <w:rsid w:val="00D7238E"/>
    <w:rsid w:val="00D724E5"/>
    <w:rsid w:val="00D728E4"/>
    <w:rsid w:val="00D7615A"/>
    <w:rsid w:val="00D80FAA"/>
    <w:rsid w:val="00D826D8"/>
    <w:rsid w:val="00D8582E"/>
    <w:rsid w:val="00D86314"/>
    <w:rsid w:val="00D87F4A"/>
    <w:rsid w:val="00D87FDD"/>
    <w:rsid w:val="00D911AD"/>
    <w:rsid w:val="00D91C76"/>
    <w:rsid w:val="00D92EA5"/>
    <w:rsid w:val="00D96097"/>
    <w:rsid w:val="00DA0956"/>
    <w:rsid w:val="00DA1C30"/>
    <w:rsid w:val="00DA3979"/>
    <w:rsid w:val="00DA451B"/>
    <w:rsid w:val="00DA66ED"/>
    <w:rsid w:val="00DB087E"/>
    <w:rsid w:val="00DB0DDA"/>
    <w:rsid w:val="00DB556F"/>
    <w:rsid w:val="00DB7045"/>
    <w:rsid w:val="00DC1221"/>
    <w:rsid w:val="00DC1F81"/>
    <w:rsid w:val="00DC2E12"/>
    <w:rsid w:val="00DC33B6"/>
    <w:rsid w:val="00DC4715"/>
    <w:rsid w:val="00DC67F0"/>
    <w:rsid w:val="00DC773B"/>
    <w:rsid w:val="00DD14D6"/>
    <w:rsid w:val="00DD762E"/>
    <w:rsid w:val="00DD77DE"/>
    <w:rsid w:val="00DE1B80"/>
    <w:rsid w:val="00DE2D88"/>
    <w:rsid w:val="00DE483D"/>
    <w:rsid w:val="00DE6239"/>
    <w:rsid w:val="00DE7E75"/>
    <w:rsid w:val="00DF0315"/>
    <w:rsid w:val="00DF1C81"/>
    <w:rsid w:val="00DF2658"/>
    <w:rsid w:val="00DF294F"/>
    <w:rsid w:val="00DF4832"/>
    <w:rsid w:val="00DF4919"/>
    <w:rsid w:val="00DF49B0"/>
    <w:rsid w:val="00DF5CE7"/>
    <w:rsid w:val="00DF7C0D"/>
    <w:rsid w:val="00E06C13"/>
    <w:rsid w:val="00E06D55"/>
    <w:rsid w:val="00E103A4"/>
    <w:rsid w:val="00E10F72"/>
    <w:rsid w:val="00E11F05"/>
    <w:rsid w:val="00E15CB4"/>
    <w:rsid w:val="00E1699B"/>
    <w:rsid w:val="00E16ED2"/>
    <w:rsid w:val="00E2084E"/>
    <w:rsid w:val="00E20B1B"/>
    <w:rsid w:val="00E20D01"/>
    <w:rsid w:val="00E22102"/>
    <w:rsid w:val="00E3192F"/>
    <w:rsid w:val="00E31EEB"/>
    <w:rsid w:val="00E322D4"/>
    <w:rsid w:val="00E33C49"/>
    <w:rsid w:val="00E34927"/>
    <w:rsid w:val="00E35116"/>
    <w:rsid w:val="00E35635"/>
    <w:rsid w:val="00E35A3D"/>
    <w:rsid w:val="00E36381"/>
    <w:rsid w:val="00E40B20"/>
    <w:rsid w:val="00E44CD6"/>
    <w:rsid w:val="00E46FDB"/>
    <w:rsid w:val="00E51481"/>
    <w:rsid w:val="00E5289D"/>
    <w:rsid w:val="00E53691"/>
    <w:rsid w:val="00E5562D"/>
    <w:rsid w:val="00E556EE"/>
    <w:rsid w:val="00E61F6F"/>
    <w:rsid w:val="00E62D21"/>
    <w:rsid w:val="00E63F19"/>
    <w:rsid w:val="00E64100"/>
    <w:rsid w:val="00E64F68"/>
    <w:rsid w:val="00E678BF"/>
    <w:rsid w:val="00E720FA"/>
    <w:rsid w:val="00E7569E"/>
    <w:rsid w:val="00E75CC5"/>
    <w:rsid w:val="00E7614E"/>
    <w:rsid w:val="00E81001"/>
    <w:rsid w:val="00E81228"/>
    <w:rsid w:val="00E81500"/>
    <w:rsid w:val="00E82439"/>
    <w:rsid w:val="00E855CD"/>
    <w:rsid w:val="00E8656E"/>
    <w:rsid w:val="00E87052"/>
    <w:rsid w:val="00E90FC7"/>
    <w:rsid w:val="00E91824"/>
    <w:rsid w:val="00E91E66"/>
    <w:rsid w:val="00E92A7F"/>
    <w:rsid w:val="00E94FE5"/>
    <w:rsid w:val="00E9729C"/>
    <w:rsid w:val="00EA13BD"/>
    <w:rsid w:val="00EA3806"/>
    <w:rsid w:val="00EA3E71"/>
    <w:rsid w:val="00EA5227"/>
    <w:rsid w:val="00EA5942"/>
    <w:rsid w:val="00EA596B"/>
    <w:rsid w:val="00EA5E26"/>
    <w:rsid w:val="00EA7378"/>
    <w:rsid w:val="00EB01AB"/>
    <w:rsid w:val="00EB0DAB"/>
    <w:rsid w:val="00EB6D49"/>
    <w:rsid w:val="00EB7348"/>
    <w:rsid w:val="00EB7353"/>
    <w:rsid w:val="00EC35C8"/>
    <w:rsid w:val="00EC5681"/>
    <w:rsid w:val="00EC67BD"/>
    <w:rsid w:val="00EC6D85"/>
    <w:rsid w:val="00EC763E"/>
    <w:rsid w:val="00EC76DA"/>
    <w:rsid w:val="00ED109F"/>
    <w:rsid w:val="00ED3317"/>
    <w:rsid w:val="00EE00ED"/>
    <w:rsid w:val="00EE1CCB"/>
    <w:rsid w:val="00EE2D29"/>
    <w:rsid w:val="00EE6A87"/>
    <w:rsid w:val="00EF1EF0"/>
    <w:rsid w:val="00EF4F79"/>
    <w:rsid w:val="00EF5292"/>
    <w:rsid w:val="00EF62F3"/>
    <w:rsid w:val="00EF6B49"/>
    <w:rsid w:val="00F02197"/>
    <w:rsid w:val="00F026BD"/>
    <w:rsid w:val="00F04F50"/>
    <w:rsid w:val="00F055CD"/>
    <w:rsid w:val="00F0597A"/>
    <w:rsid w:val="00F061AB"/>
    <w:rsid w:val="00F11511"/>
    <w:rsid w:val="00F1204A"/>
    <w:rsid w:val="00F12745"/>
    <w:rsid w:val="00F13695"/>
    <w:rsid w:val="00F1467A"/>
    <w:rsid w:val="00F149C9"/>
    <w:rsid w:val="00F16814"/>
    <w:rsid w:val="00F21308"/>
    <w:rsid w:val="00F22C66"/>
    <w:rsid w:val="00F26DD3"/>
    <w:rsid w:val="00F275BC"/>
    <w:rsid w:val="00F30B0F"/>
    <w:rsid w:val="00F30CCE"/>
    <w:rsid w:val="00F3204B"/>
    <w:rsid w:val="00F33332"/>
    <w:rsid w:val="00F335E9"/>
    <w:rsid w:val="00F3411E"/>
    <w:rsid w:val="00F34D39"/>
    <w:rsid w:val="00F361EC"/>
    <w:rsid w:val="00F36C91"/>
    <w:rsid w:val="00F377B8"/>
    <w:rsid w:val="00F40DF4"/>
    <w:rsid w:val="00F417F1"/>
    <w:rsid w:val="00F42F1E"/>
    <w:rsid w:val="00F45766"/>
    <w:rsid w:val="00F45CD7"/>
    <w:rsid w:val="00F46830"/>
    <w:rsid w:val="00F4734C"/>
    <w:rsid w:val="00F47C98"/>
    <w:rsid w:val="00F51D03"/>
    <w:rsid w:val="00F52073"/>
    <w:rsid w:val="00F52BF8"/>
    <w:rsid w:val="00F547B7"/>
    <w:rsid w:val="00F564BB"/>
    <w:rsid w:val="00F57BAA"/>
    <w:rsid w:val="00F61F0F"/>
    <w:rsid w:val="00F6241D"/>
    <w:rsid w:val="00F64CEF"/>
    <w:rsid w:val="00F66F8B"/>
    <w:rsid w:val="00F701C5"/>
    <w:rsid w:val="00F70842"/>
    <w:rsid w:val="00F70F0C"/>
    <w:rsid w:val="00F7138E"/>
    <w:rsid w:val="00F71E72"/>
    <w:rsid w:val="00F72F8C"/>
    <w:rsid w:val="00F74535"/>
    <w:rsid w:val="00F7460A"/>
    <w:rsid w:val="00F75BFF"/>
    <w:rsid w:val="00F75D94"/>
    <w:rsid w:val="00F77BEC"/>
    <w:rsid w:val="00F81741"/>
    <w:rsid w:val="00F836EB"/>
    <w:rsid w:val="00F85851"/>
    <w:rsid w:val="00F879EF"/>
    <w:rsid w:val="00F90A9B"/>
    <w:rsid w:val="00F91DC9"/>
    <w:rsid w:val="00F91EBA"/>
    <w:rsid w:val="00F94BDA"/>
    <w:rsid w:val="00F970A9"/>
    <w:rsid w:val="00F979CA"/>
    <w:rsid w:val="00FA0608"/>
    <w:rsid w:val="00FA1BCA"/>
    <w:rsid w:val="00FA3CD8"/>
    <w:rsid w:val="00FA6FF6"/>
    <w:rsid w:val="00FB1CD4"/>
    <w:rsid w:val="00FB1D69"/>
    <w:rsid w:val="00FB30A5"/>
    <w:rsid w:val="00FB3845"/>
    <w:rsid w:val="00FB4F2B"/>
    <w:rsid w:val="00FB5019"/>
    <w:rsid w:val="00FC0344"/>
    <w:rsid w:val="00FC08E4"/>
    <w:rsid w:val="00FC15B7"/>
    <w:rsid w:val="00FC2658"/>
    <w:rsid w:val="00FC3421"/>
    <w:rsid w:val="00FC4531"/>
    <w:rsid w:val="00FC6A89"/>
    <w:rsid w:val="00FD10F3"/>
    <w:rsid w:val="00FD1934"/>
    <w:rsid w:val="00FD2145"/>
    <w:rsid w:val="00FD29AA"/>
    <w:rsid w:val="00FD4CEC"/>
    <w:rsid w:val="00FE41AE"/>
    <w:rsid w:val="00FE5AC0"/>
    <w:rsid w:val="00FF024C"/>
    <w:rsid w:val="00FF05D5"/>
    <w:rsid w:val="00FF1B0C"/>
    <w:rsid w:val="00FF2F8D"/>
    <w:rsid w:val="00FF315D"/>
    <w:rsid w:val="00FF39F0"/>
    <w:rsid w:val="00FF3ACD"/>
    <w:rsid w:val="2363412C"/>
    <w:rsid w:val="2E5FA299"/>
    <w:rsid w:val="7F16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D2B81E7"/>
  <w15:docId w15:val="{B03D27AB-9184-44B2-A1D0-5987EA4A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</w:style>
  <w:style w:type="paragraph" w:styleId="1">
    <w:name w:val="heading 1"/>
    <w:basedOn w:val="a0"/>
    <w:next w:val="a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0"/>
    <w:next w:val="a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0"/>
    <w:next w:val="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Balloon Text"/>
    <w:basedOn w:val="a0"/>
    <w:link w:val="a7"/>
    <w:uiPriority w:val="99"/>
    <w:semiHidden/>
    <w:unhideWhenUsed/>
    <w:rsid w:val="00E40B2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E40B20"/>
    <w:rPr>
      <w:rFonts w:ascii="Times New Roman" w:hAnsi="Times New Roman" w:cs="Times New Roman"/>
      <w:sz w:val="18"/>
      <w:szCs w:val="18"/>
    </w:rPr>
  </w:style>
  <w:style w:type="paragraph" w:customStyle="1" w:styleId="p1">
    <w:name w:val="p1"/>
    <w:basedOn w:val="a0"/>
    <w:rsid w:val="003370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Helvetica" w:hAnsi="Helvetica" w:cs="Times New Roman"/>
      <w:color w:val="auto"/>
      <w:sz w:val="11"/>
      <w:szCs w:val="11"/>
    </w:rPr>
  </w:style>
  <w:style w:type="paragraph" w:styleId="a">
    <w:name w:val="List Paragraph"/>
    <w:basedOn w:val="a0"/>
    <w:uiPriority w:val="34"/>
    <w:qFormat/>
    <w:rsid w:val="00D44AD9"/>
    <w:pPr>
      <w:numPr>
        <w:numId w:val="3"/>
      </w:numPr>
      <w:spacing w:after="0" w:line="360" w:lineRule="auto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p2">
    <w:name w:val="p2"/>
    <w:basedOn w:val="a0"/>
    <w:rsid w:val="004764A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Helvetica" w:hAnsi="Helvetica" w:cs="Times New Roman"/>
      <w:color w:val="auto"/>
      <w:sz w:val="12"/>
      <w:szCs w:val="12"/>
    </w:rPr>
  </w:style>
  <w:style w:type="character" w:customStyle="1" w:styleId="s1">
    <w:name w:val="s1"/>
    <w:basedOn w:val="a1"/>
    <w:rsid w:val="004764AB"/>
    <w:rPr>
      <w:color w:val="0073B5"/>
    </w:rPr>
  </w:style>
  <w:style w:type="paragraph" w:styleId="a8">
    <w:name w:val="header"/>
    <w:basedOn w:val="a0"/>
    <w:link w:val="a9"/>
    <w:uiPriority w:val="99"/>
    <w:unhideWhenUsed/>
    <w:rsid w:val="00B622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B6228D"/>
  </w:style>
  <w:style w:type="paragraph" w:styleId="aa">
    <w:name w:val="footer"/>
    <w:basedOn w:val="a0"/>
    <w:link w:val="ab"/>
    <w:uiPriority w:val="99"/>
    <w:unhideWhenUsed/>
    <w:rsid w:val="00B622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6228D"/>
  </w:style>
  <w:style w:type="character" w:styleId="ac">
    <w:name w:val="Strong"/>
    <w:basedOn w:val="a1"/>
    <w:uiPriority w:val="22"/>
    <w:qFormat/>
    <w:rsid w:val="00BF68F1"/>
    <w:rPr>
      <w:b/>
      <w:bCs/>
    </w:rPr>
  </w:style>
  <w:style w:type="character" w:customStyle="1" w:styleId="apple-converted-space">
    <w:name w:val="apple-converted-space"/>
    <w:basedOn w:val="a1"/>
    <w:rsid w:val="00BF68F1"/>
  </w:style>
  <w:style w:type="paragraph" w:styleId="ad">
    <w:name w:val="Revision"/>
    <w:hidden/>
    <w:uiPriority w:val="99"/>
    <w:semiHidden/>
    <w:rsid w:val="00C7066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</w:style>
  <w:style w:type="paragraph" w:styleId="ae">
    <w:name w:val="Document Map"/>
    <w:basedOn w:val="a0"/>
    <w:link w:val="af"/>
    <w:uiPriority w:val="99"/>
    <w:semiHidden/>
    <w:unhideWhenUsed/>
    <w:rsid w:val="0036393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f">
    <w:name w:val="Схема документа Знак"/>
    <w:basedOn w:val="a1"/>
    <w:link w:val="ae"/>
    <w:uiPriority w:val="99"/>
    <w:semiHidden/>
    <w:rsid w:val="00363935"/>
    <w:rPr>
      <w:rFonts w:ascii="Times New Roman" w:hAnsi="Times New Roman" w:cs="Times New Roman"/>
      <w:sz w:val="24"/>
      <w:szCs w:val="24"/>
    </w:rPr>
  </w:style>
  <w:style w:type="character" w:styleId="af0">
    <w:name w:val="annotation reference"/>
    <w:basedOn w:val="a1"/>
    <w:uiPriority w:val="99"/>
    <w:semiHidden/>
    <w:unhideWhenUsed/>
    <w:rsid w:val="0073619B"/>
    <w:rPr>
      <w:sz w:val="16"/>
      <w:szCs w:val="16"/>
    </w:rPr>
  </w:style>
  <w:style w:type="paragraph" w:styleId="af1">
    <w:name w:val="annotation text"/>
    <w:basedOn w:val="a0"/>
    <w:link w:val="af2"/>
    <w:uiPriority w:val="99"/>
    <w:unhideWhenUsed/>
    <w:rsid w:val="0073619B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rsid w:val="0073619B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73619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73619B"/>
    <w:rPr>
      <w:b/>
      <w:bCs/>
      <w:sz w:val="20"/>
      <w:szCs w:val="20"/>
    </w:rPr>
  </w:style>
  <w:style w:type="character" w:styleId="af5">
    <w:name w:val="Hyperlink"/>
    <w:basedOn w:val="a1"/>
    <w:uiPriority w:val="99"/>
    <w:unhideWhenUsed/>
    <w:rsid w:val="00075E8D"/>
    <w:rPr>
      <w:color w:val="0563C1" w:themeColor="hyperlink"/>
      <w:u w:val="single"/>
    </w:rPr>
  </w:style>
  <w:style w:type="character" w:customStyle="1" w:styleId="blk">
    <w:name w:val="blk"/>
    <w:basedOn w:val="a1"/>
    <w:rsid w:val="00940F66"/>
  </w:style>
  <w:style w:type="character" w:styleId="af6">
    <w:name w:val="Emphasis"/>
    <w:basedOn w:val="a1"/>
    <w:uiPriority w:val="20"/>
    <w:qFormat/>
    <w:rsid w:val="0065383D"/>
    <w:rPr>
      <w:i/>
      <w:iCs/>
    </w:rPr>
  </w:style>
  <w:style w:type="paragraph" w:styleId="af7">
    <w:name w:val="Normal (Web)"/>
    <w:basedOn w:val="a0"/>
    <w:uiPriority w:val="99"/>
    <w:unhideWhenUsed/>
    <w:rsid w:val="008309F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af8">
    <w:name w:val="Table Grid"/>
    <w:basedOn w:val="a2"/>
    <w:uiPriority w:val="59"/>
    <w:rsid w:val="00A933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2E6623F-995A-40B9-A58F-E0F755C8A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8194</Words>
  <Characters>46710</Characters>
  <Application>Microsoft Office Word</Application>
  <DocSecurity>0</DocSecurity>
  <Lines>389</Lines>
  <Paragraphs>109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54795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Валеева Валерия Яновна</dc:creator>
  <cp:lastModifiedBy>Никольский Сергей</cp:lastModifiedBy>
  <cp:revision>2</cp:revision>
  <cp:lastPrinted>2017-12-19T14:47:00Z</cp:lastPrinted>
  <dcterms:created xsi:type="dcterms:W3CDTF">2018-04-24T10:25:00Z</dcterms:created>
  <dcterms:modified xsi:type="dcterms:W3CDTF">2018-04-24T10:25:00Z</dcterms:modified>
</cp:coreProperties>
</file>